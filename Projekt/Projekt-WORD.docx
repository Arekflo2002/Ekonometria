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D0E9" w14:textId="3337A177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0F2A5024" w14:textId="5359B312" w:rsidR="0094085D" w:rsidRPr="0094085D" w:rsidRDefault="0094085D" w:rsidP="0094085D">
      <w:pPr>
        <w:spacing w:after="0" w:line="240" w:lineRule="auto"/>
        <w:jc w:val="both"/>
        <w:rPr>
          <w:rFonts w:ascii="Titillium" w:eastAsia="Calibri" w:hAnsi="Titillium"/>
        </w:rPr>
      </w:pPr>
    </w:p>
    <w:p w14:paraId="65513238" w14:textId="71D0797C" w:rsidR="0094085D" w:rsidRPr="0094085D" w:rsidRDefault="0094085D" w:rsidP="0094085D">
      <w:pPr>
        <w:spacing w:after="0" w:line="240" w:lineRule="auto"/>
        <w:jc w:val="center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noProof/>
          <w:lang w:eastAsia="pl-PL"/>
        </w:rPr>
        <w:drawing>
          <wp:inline distT="0" distB="0" distL="0" distR="0" wp14:anchorId="211BA9BD" wp14:editId="5FC0B121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7092" w14:textId="77777777" w:rsidR="0094085D" w:rsidRPr="0094085D" w:rsidRDefault="0094085D" w:rsidP="0094085D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4085D">
        <w:rPr>
          <w:rFonts w:ascii="Titillium" w:eastAsia="Calibri" w:hAnsi="Titillium"/>
          <w:b/>
        </w:rPr>
        <w:t xml:space="preserve">Wydział Zarządzania </w:t>
      </w:r>
    </w:p>
    <w:p w14:paraId="66EB96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F060AD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3E25AF37" w14:textId="77777777" w:rsidR="00ED2365" w:rsidRPr="0094085D" w:rsidRDefault="00ED2365" w:rsidP="00404B02">
      <w:pPr>
        <w:spacing w:after="0" w:line="240" w:lineRule="auto"/>
        <w:ind w:firstLine="0"/>
        <w:rPr>
          <w:rFonts w:ascii="Titillium" w:eastAsia="Calibri" w:hAnsi="Titillium"/>
        </w:rPr>
      </w:pPr>
    </w:p>
    <w:p w14:paraId="478C9242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76D3D886" w14:textId="61E663D5" w:rsidR="0094085D" w:rsidRPr="00626492" w:rsidRDefault="00ED2365" w:rsidP="00ED2365">
      <w:pPr>
        <w:jc w:val="center"/>
        <w:rPr>
          <w:rFonts w:eastAsia="Calibri"/>
          <w:b/>
          <w:bCs/>
          <w:sz w:val="56"/>
          <w:szCs w:val="56"/>
        </w:rPr>
      </w:pPr>
      <w:r w:rsidRPr="00626492">
        <w:rPr>
          <w:rFonts w:eastAsia="Calibri"/>
          <w:b/>
          <w:bCs/>
          <w:sz w:val="56"/>
          <w:szCs w:val="56"/>
        </w:rPr>
        <w:t xml:space="preserve">Badanie czynników wpływających na średnie wynagrodzenie </w:t>
      </w:r>
      <w:r w:rsidR="00626492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 xml:space="preserve">w </w:t>
      </w:r>
      <w:r w:rsidR="005B6F65">
        <w:rPr>
          <w:rFonts w:eastAsia="Calibri"/>
          <w:b/>
          <w:bCs/>
          <w:sz w:val="56"/>
          <w:szCs w:val="56"/>
        </w:rPr>
        <w:t>podregionach</w:t>
      </w:r>
      <w:r w:rsidRPr="00626492">
        <w:rPr>
          <w:rFonts w:eastAsia="Calibri"/>
          <w:b/>
          <w:bCs/>
          <w:sz w:val="56"/>
          <w:szCs w:val="56"/>
        </w:rPr>
        <w:t xml:space="preserve"> w Polsce </w:t>
      </w:r>
      <w:r w:rsidR="005B6F65">
        <w:rPr>
          <w:rFonts w:eastAsia="Calibri"/>
          <w:b/>
          <w:bCs/>
          <w:sz w:val="56"/>
          <w:szCs w:val="56"/>
        </w:rPr>
        <w:br/>
      </w:r>
      <w:r w:rsidRPr="00626492">
        <w:rPr>
          <w:rFonts w:eastAsia="Calibri"/>
          <w:b/>
          <w:bCs/>
          <w:sz w:val="56"/>
          <w:szCs w:val="56"/>
        </w:rPr>
        <w:t>w 2021r.</w:t>
      </w:r>
    </w:p>
    <w:p w14:paraId="382671C2" w14:textId="77777777" w:rsidR="0094085D" w:rsidRPr="0094085D" w:rsidRDefault="0094085D" w:rsidP="0094085D">
      <w:pPr>
        <w:spacing w:before="200" w:after="0" w:line="240" w:lineRule="auto"/>
        <w:rPr>
          <w:rFonts w:ascii="Titillium" w:eastAsia="Calibri" w:hAnsi="Titillium"/>
          <w:b/>
        </w:rPr>
      </w:pPr>
    </w:p>
    <w:p w14:paraId="5B9805E8" w14:textId="3DBA5252" w:rsidR="0094085D" w:rsidRPr="0094085D" w:rsidRDefault="0094085D" w:rsidP="00404B02">
      <w:pPr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  <w:r w:rsidRPr="0094085D">
        <w:rPr>
          <w:rFonts w:ascii="Titillium" w:eastAsia="Calibri" w:hAnsi="Titillium"/>
          <w:i/>
          <w:sz w:val="32"/>
          <w:szCs w:val="36"/>
        </w:rPr>
        <w:tab/>
      </w:r>
    </w:p>
    <w:p w14:paraId="72277556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6ECD5F32" w14:textId="77777777" w:rsid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178BEFB7" w14:textId="77777777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</w:p>
    <w:p w14:paraId="57CA0436" w14:textId="2894F7EB" w:rsidR="0094085D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Przedmiot: Ekonometria </w:t>
      </w:r>
    </w:p>
    <w:p w14:paraId="3E92E317" w14:textId="43EF5A94" w:rsidR="00ED2365" w:rsidRPr="00ED2365" w:rsidRDefault="00ED2365" w:rsidP="0094085D">
      <w:pPr>
        <w:spacing w:after="0" w:line="240" w:lineRule="auto"/>
        <w:rPr>
          <w:rFonts w:ascii="Titillium" w:eastAsia="Calibri" w:hAnsi="Titillium"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 xml:space="preserve">Prowadzący: </w:t>
      </w:r>
      <w:r w:rsidR="00626492">
        <w:rPr>
          <w:rFonts w:ascii="Titillium" w:eastAsia="Calibri" w:hAnsi="Titillium"/>
          <w:sz w:val="24"/>
          <w:szCs w:val="24"/>
        </w:rPr>
        <w:t>d</w:t>
      </w:r>
      <w:r w:rsidRPr="00ED2365">
        <w:rPr>
          <w:rFonts w:ascii="Titillium" w:eastAsia="Calibri" w:hAnsi="Titillium"/>
          <w:sz w:val="24"/>
          <w:szCs w:val="24"/>
        </w:rPr>
        <w:t>r Paweł Zając</w:t>
      </w:r>
    </w:p>
    <w:p w14:paraId="7C107FFA" w14:textId="77777777" w:rsidR="0094085D" w:rsidRPr="0094085D" w:rsidRDefault="0094085D" w:rsidP="0094085D">
      <w:pPr>
        <w:spacing w:after="0" w:line="240" w:lineRule="auto"/>
        <w:rPr>
          <w:rFonts w:ascii="Titillium" w:eastAsia="Calibri" w:hAnsi="Titillium"/>
        </w:rPr>
      </w:pPr>
    </w:p>
    <w:p w14:paraId="52450408" w14:textId="7F31D790" w:rsid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</w:p>
    <w:p w14:paraId="5961ADFE" w14:textId="77777777" w:rsidR="00CE6361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BA43F73" w14:textId="77777777" w:rsidR="00CE6361" w:rsidRPr="0094085D" w:rsidRDefault="00CE6361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2C6CE93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FEFB380" w14:textId="77777777" w:rsidR="0094085D" w:rsidRPr="0094085D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6D58405" w14:textId="58D7B836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sz w:val="24"/>
          <w:szCs w:val="24"/>
        </w:rPr>
      </w:pP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94085D">
        <w:rPr>
          <w:rFonts w:ascii="Titillium" w:eastAsia="Calibri" w:hAnsi="Titillium"/>
        </w:rPr>
        <w:tab/>
      </w:r>
      <w:r w:rsidRPr="00ED2365">
        <w:rPr>
          <w:rFonts w:ascii="Titillium" w:eastAsia="Calibri" w:hAnsi="Titillium"/>
          <w:i/>
          <w:sz w:val="24"/>
          <w:szCs w:val="24"/>
        </w:rPr>
        <w:t>Arkadiusz Florek</w:t>
      </w:r>
    </w:p>
    <w:p w14:paraId="383695C0" w14:textId="5DD08FF8" w:rsidR="0094085D" w:rsidRPr="00ED2365" w:rsidRDefault="0094085D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>Informatyka i Ekonometria</w:t>
      </w:r>
    </w:p>
    <w:p w14:paraId="3D2A1815" w14:textId="253014D5" w:rsidR="00A04C57" w:rsidRPr="00ED2365" w:rsidRDefault="00A04C57" w:rsidP="0094085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  <w:iCs/>
          <w:sz w:val="24"/>
          <w:szCs w:val="24"/>
        </w:rPr>
      </w:pP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</w:r>
      <w:r w:rsidRPr="00ED2365">
        <w:rPr>
          <w:rFonts w:ascii="Titillium" w:eastAsia="Calibri" w:hAnsi="Titillium"/>
          <w:i/>
          <w:iCs/>
          <w:sz w:val="24"/>
          <w:szCs w:val="24"/>
        </w:rPr>
        <w:tab/>
        <w:t>Studia stacjonarne</w:t>
      </w:r>
    </w:p>
    <w:p w14:paraId="5B70E528" w14:textId="0877006F" w:rsidR="006353C3" w:rsidRPr="00ED2365" w:rsidRDefault="001809FE" w:rsidP="00ED2365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>
        <w:rPr>
          <w:rFonts w:ascii="Titillium" w:eastAsia="Calibri" w:hAnsi="Titillium"/>
          <w:i/>
          <w:iCs/>
        </w:rPr>
        <w:tab/>
      </w:r>
      <w:r w:rsidR="004C714C" w:rsidRPr="00C80924">
        <w:rPr>
          <w:rFonts w:ascii="Titillium" w:eastAsia="Calibri" w:hAnsi="Titillium"/>
        </w:rPr>
        <w:t xml:space="preserve"> </w:t>
      </w:r>
    </w:p>
    <w:p w14:paraId="4518877E" w14:textId="106C4E64" w:rsidR="00A700F2" w:rsidRPr="00841277" w:rsidRDefault="00FA0CF6" w:rsidP="00841277">
      <w:pPr>
        <w:pStyle w:val="Nagwek1"/>
      </w:pPr>
      <w:r>
        <w:lastRenderedPageBreak/>
        <w:t xml:space="preserve">Cel projektu </w:t>
      </w:r>
      <w:r w:rsidR="003E05A5">
        <w:rPr>
          <w:rFonts w:eastAsia="Calibri"/>
        </w:rPr>
        <w:tab/>
      </w:r>
    </w:p>
    <w:p w14:paraId="10121C5C" w14:textId="4A38EF83" w:rsidR="00AA1859" w:rsidRDefault="00142E9D" w:rsidP="00FA0CF6">
      <w:pPr>
        <w:rPr>
          <w:rFonts w:eastAsia="Calibri"/>
        </w:rPr>
      </w:pPr>
      <w:r>
        <w:rPr>
          <w:rFonts w:eastAsia="Calibri"/>
        </w:rPr>
        <w:t>Wynagrodzenie to doskonały sposób na weryfikację stanu gospodarki. Poprawa perspektyw biznesowych znajduje odzwierciedlenie w wyższym poziome pensji.</w:t>
      </w:r>
      <w:r w:rsidR="0071778E">
        <w:rPr>
          <w:rFonts w:eastAsia="Calibri"/>
        </w:rPr>
        <w:t xml:space="preserve"> Jej wzrost jest wynikiem lepszej sytuacji na rynku pracy(lepsza pozycja negocjacyjna pracowników) oraz dobrej sytuacji finansowej firm</w:t>
      </w:r>
      <w:r w:rsidR="004139D0">
        <w:rPr>
          <w:rStyle w:val="Odwoanieprzypisudolnego"/>
          <w:rFonts w:eastAsia="Calibri"/>
        </w:rPr>
        <w:footnoteReference w:id="1"/>
      </w:r>
      <w:r w:rsidR="0071778E">
        <w:rPr>
          <w:rFonts w:eastAsia="Calibri"/>
        </w:rPr>
        <w:t>.</w:t>
      </w:r>
      <w:r w:rsidR="00AA1859">
        <w:rPr>
          <w:rFonts w:eastAsia="Calibri"/>
        </w:rPr>
        <w:t xml:space="preserve"> Można stwierdzić, że w wynagrodzenia to bardzo ważny czynnik w aktualnych społeczeństwach, przez co zostały obiektem badań, jednak nie można badać wynagrodzenia każdego człowieka osobno, ponieważ zależy od zbyt wielu czynników, dlatego potrzebowano znaleźć uniwersalny wskaźnik pozwalający badać to zjawisko. </w:t>
      </w:r>
    </w:p>
    <w:p w14:paraId="401829AF" w14:textId="40A8E731" w:rsidR="00A700F2" w:rsidRPr="00841277" w:rsidRDefault="00841277" w:rsidP="00841277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77D31" wp14:editId="2ABA0D82">
                <wp:simplePos x="0" y="0"/>
                <wp:positionH relativeFrom="margin">
                  <wp:align>center</wp:align>
                </wp:positionH>
                <wp:positionV relativeFrom="paragraph">
                  <wp:posOffset>3873500</wp:posOffset>
                </wp:positionV>
                <wp:extent cx="6088380" cy="635"/>
                <wp:effectExtent l="0" t="0" r="7620" b="5715"/>
                <wp:wrapTopAndBottom/>
                <wp:docPr id="89006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7A2DC" w14:textId="557BD8E7" w:rsidR="00F013B3" w:rsidRPr="00515EB1" w:rsidRDefault="00F013B3" w:rsidP="00F013B3">
                            <w:pPr>
                              <w:pStyle w:val="Odwoloania"/>
                              <w:rPr>
                                <w:rFonts w:ascii="Titillium" w:eastAsia="Calibri" w:hAnsi="Titillium"/>
                                <w:color w:val="000000" w:themeColor="text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4A5BC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Krzywa przedstawiająca wartość średniego wynagrodzenia brutto w latach 2012-2021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77D3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305pt;width:479.4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" stroked="f">
                <v:textbox style="mso-fit-shape-to-text:t" inset="0,0,0,0">
                  <w:txbxContent>
                    <w:p w14:paraId="0AB7A2DC" w14:textId="557BD8E7" w:rsidR="00F013B3" w:rsidRPr="00515EB1" w:rsidRDefault="00F013B3" w:rsidP="00F013B3">
                      <w:pPr>
                        <w:pStyle w:val="Odwoloania"/>
                        <w:rPr>
                          <w:rFonts w:ascii="Titillium" w:eastAsia="Calibri" w:hAnsi="Titillium"/>
                          <w:color w:val="000000" w:themeColor="text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4A5BC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Krzywa przedstawiająca wartość średniego wynagrodzenia brutto w latach 2012-2021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1277">
        <w:rPr>
          <w:rFonts w:ascii="Titillium" w:eastAsia="Calibri" w:hAnsi="Titillium"/>
        </w:rPr>
        <w:drawing>
          <wp:anchor distT="0" distB="0" distL="114300" distR="114300" simplePos="0" relativeHeight="251661312" behindDoc="0" locked="0" layoutInCell="1" allowOverlap="1" wp14:anchorId="5F1AF668" wp14:editId="3ABD8A14">
            <wp:simplePos x="0" y="0"/>
            <wp:positionH relativeFrom="margin">
              <wp:align>center</wp:align>
            </wp:positionH>
            <wp:positionV relativeFrom="paragraph">
              <wp:posOffset>1203325</wp:posOffset>
            </wp:positionV>
            <wp:extent cx="4476750" cy="2600325"/>
            <wp:effectExtent l="0" t="0" r="0" b="9525"/>
            <wp:wrapTopAndBottom/>
            <wp:docPr id="1329916270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6270" name="Obraz 1" descr="Obraz zawierający tekst, linia, zrzut ekranu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859" w:rsidRPr="00AA1859">
        <w:rPr>
          <w:rFonts w:eastAsia="Calibri"/>
        </w:rPr>
        <w:t>Wskaźnikiem najczęściej używanym do opisu wynagrodzeń w Polsce jest przeciętne miesięczne wynagrodzenie brutto</w:t>
      </w:r>
      <w:r w:rsidR="00C67E02">
        <w:rPr>
          <w:rFonts w:eastAsia="Calibri"/>
        </w:rPr>
        <w:t>.</w:t>
      </w:r>
      <w:r w:rsidR="007D0E0F" w:rsidRPr="007D0E0F">
        <w:t xml:space="preserve"> </w:t>
      </w:r>
      <w:r w:rsidR="007D0E0F" w:rsidRPr="007D0E0F">
        <w:rPr>
          <w:rFonts w:eastAsia="Calibri"/>
        </w:rPr>
        <w:t>W okresie od 2004 r. do 2012 r. przeciętne</w:t>
      </w:r>
      <w:r w:rsidR="00B803CD">
        <w:rPr>
          <w:rFonts w:eastAsia="Calibri"/>
        </w:rPr>
        <w:t xml:space="preserve"> </w:t>
      </w:r>
      <w:r w:rsidR="007D0E0F" w:rsidRPr="007D0E0F">
        <w:rPr>
          <w:rFonts w:eastAsia="Calibri"/>
        </w:rPr>
        <w:t>wynagrodzenie wzrosło z 2289,57 zł do 3521,67, czyli o 54%. Dynamika wzrostu była mocno zróżnicowana: w latach 2004–2006 nie przekraczała 5%, w latach 2007 i 2008 zwiększyła się, a w latach 2009–2011 utrzymywała się na wyraźnie niższym poziomie, nieznacznie przekraczającym wskaźnik wzrostu cen towarów i usług konsumpcyjnych</w:t>
      </w:r>
      <w:r w:rsidR="00B803CD">
        <w:rPr>
          <w:rStyle w:val="Odwoanieprzypisudolnego"/>
          <w:rFonts w:eastAsia="Calibri"/>
        </w:rPr>
        <w:footnoteReference w:id="2"/>
      </w:r>
      <w:r w:rsidR="007D0E0F" w:rsidRPr="007D0E0F">
        <w:rPr>
          <w:rFonts w:eastAsia="Calibri"/>
        </w:rPr>
        <w:t>.</w:t>
      </w:r>
    </w:p>
    <w:p w14:paraId="28829D23" w14:textId="77777777" w:rsidR="002D7F5D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ABAD865" w14:textId="24D9C716" w:rsidR="00635F09" w:rsidRDefault="002D7F5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Tak jak widać na powyższym wykresie [rysunek 1], stworzonym na podstawie danych z GUS, od 2012 roku średnie wynagrodzenie brutto zachowało swoją ten</w:t>
      </w:r>
      <w:r w:rsidR="00635F09">
        <w:rPr>
          <w:rFonts w:ascii="Titillium" w:eastAsia="Calibri" w:hAnsi="Titillium"/>
        </w:rPr>
        <w:t xml:space="preserve">dencje wzrostową i nic nie wskazuje, że ma to ulec zmianie. </w:t>
      </w:r>
    </w:p>
    <w:p w14:paraId="427BDA3E" w14:textId="77777777" w:rsidR="008E761B" w:rsidRDefault="008E761B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74041D8" w14:textId="58631411" w:rsidR="008E761B" w:rsidRDefault="00745EAD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 xml:space="preserve">W </w:t>
      </w:r>
      <w:r w:rsidR="00DE71D2">
        <w:rPr>
          <w:rFonts w:ascii="Titillium" w:eastAsia="Calibri" w:hAnsi="Titillium"/>
        </w:rPr>
        <w:t xml:space="preserve">projekcie chce zbadać wpływ wybranych czynników na średnie wynagrodzenie w </w:t>
      </w:r>
      <w:r w:rsidR="0041409E">
        <w:rPr>
          <w:rFonts w:ascii="Titillium" w:eastAsia="Calibri" w:hAnsi="Titillium"/>
        </w:rPr>
        <w:t xml:space="preserve">podregionach </w:t>
      </w:r>
      <w:r w:rsidR="00DE71D2">
        <w:rPr>
          <w:rFonts w:ascii="Titillium" w:eastAsia="Calibri" w:hAnsi="Titillium"/>
        </w:rPr>
        <w:t xml:space="preserve"> w Polsce w 2021 r. W kolejnych częściach przedstawię bliżej zmienne objaśniające, które wziąłem pod uwagę oraz wybiorę właściwy model i zweryfikuje postawione </w:t>
      </w:r>
      <w:r w:rsidR="00AA7B89">
        <w:rPr>
          <w:rFonts w:ascii="Titillium" w:eastAsia="Calibri" w:hAnsi="Titillium"/>
        </w:rPr>
        <w:t>hipotezy</w:t>
      </w:r>
      <w:r w:rsidR="00DE71D2">
        <w:rPr>
          <w:rFonts w:ascii="Titillium" w:eastAsia="Calibri" w:hAnsi="Titillium"/>
        </w:rPr>
        <w:t>.</w:t>
      </w:r>
    </w:p>
    <w:p w14:paraId="052B7029" w14:textId="77777777" w:rsidR="00635F09" w:rsidRDefault="00635F09" w:rsidP="00FF0525"/>
    <w:p w14:paraId="6B5052E4" w14:textId="3E3130F2" w:rsidR="00635F09" w:rsidRDefault="00635F09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66D6D57" w14:textId="27CDA9D5" w:rsidR="00A700F2" w:rsidRDefault="00A700F2" w:rsidP="00FF0525">
      <w:pPr>
        <w:tabs>
          <w:tab w:val="left" w:pos="2835"/>
        </w:tabs>
        <w:spacing w:after="0" w:line="240" w:lineRule="auto"/>
        <w:ind w:firstLine="0"/>
        <w:rPr>
          <w:rFonts w:ascii="Titillium" w:eastAsia="Calibri" w:hAnsi="Titillium"/>
        </w:rPr>
      </w:pPr>
    </w:p>
    <w:p w14:paraId="11BDC88F" w14:textId="78936165" w:rsidR="00A700F2" w:rsidRDefault="00AA7B89" w:rsidP="00AA7B89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Hipotez</w:t>
      </w:r>
      <w:r w:rsidR="002F6B6D">
        <w:rPr>
          <w:rFonts w:eastAsia="Calibri"/>
        </w:rPr>
        <w:t>y</w:t>
      </w:r>
      <w:r>
        <w:rPr>
          <w:rFonts w:eastAsia="Calibri"/>
        </w:rPr>
        <w:t xml:space="preserve"> badawcz</w:t>
      </w:r>
      <w:r w:rsidR="002F6B6D">
        <w:rPr>
          <w:rFonts w:eastAsia="Calibri"/>
        </w:rPr>
        <w:t>e</w:t>
      </w:r>
    </w:p>
    <w:p w14:paraId="22B968CC" w14:textId="4D3045E7" w:rsidR="00942C62" w:rsidRDefault="00942C62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Wyższy stopień zgłaszania wynalazków skutkuje wyższym średnim wynagrodzeniem</w:t>
      </w:r>
    </w:p>
    <w:p w14:paraId="6D7DC62A" w14:textId="5BD8AEDE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Wzrost stopy bezrobocia powoduje zmniejszenie się średniej pensji</w:t>
      </w:r>
    </w:p>
    <w:p w14:paraId="4207ED76" w14:textId="1C364654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 większa stopa osób poszkodowanych w wypadkach przy pracy tym mniejsze jest średnie wynagrodzenie </w:t>
      </w:r>
    </w:p>
    <w:p w14:paraId="2B5D2514" w14:textId="19A9FA48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Czym mniejszy poziom emisji </w:t>
      </w:r>
      <w:r w:rsidR="00750FAF">
        <w:rPr>
          <w:rFonts w:eastAsia="Calibri"/>
        </w:rPr>
        <w:t>SO</w:t>
      </w:r>
      <w:r w:rsidR="00750FAF">
        <w:rPr>
          <w:rFonts w:eastAsia="Calibri"/>
          <w:vertAlign w:val="subscript"/>
        </w:rPr>
        <w:t>2</w:t>
      </w:r>
      <w:r>
        <w:rPr>
          <w:rFonts w:eastAsia="Calibri"/>
        </w:rPr>
        <w:t xml:space="preserve"> tym większa średnia pensja </w:t>
      </w:r>
    </w:p>
    <w:p w14:paraId="78C17552" w14:textId="7225C595" w:rsidR="00303C86" w:rsidRDefault="00303C86" w:rsidP="00AA7B89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Wysoki nakład inwestycyjny w przedsiębiorstwach przekłada się na wysokie średnie wynagrodzenie</w:t>
      </w:r>
    </w:p>
    <w:p w14:paraId="463AE003" w14:textId="77299808" w:rsidR="00303C86" w:rsidRDefault="00303C86" w:rsidP="00303C86">
      <w:pPr>
        <w:pStyle w:val="Akapitzlist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 xml:space="preserve">Zwiększanie się </w:t>
      </w:r>
      <w:r w:rsidR="00750FAF">
        <w:rPr>
          <w:rFonts w:eastAsia="Calibri"/>
        </w:rPr>
        <w:t>przyrostu naturalnego</w:t>
      </w:r>
      <w:r>
        <w:rPr>
          <w:rFonts w:eastAsia="Calibri"/>
        </w:rPr>
        <w:t xml:space="preserve"> przyczynia się istotnie do </w:t>
      </w:r>
      <w:r w:rsidR="00750FAF">
        <w:rPr>
          <w:rFonts w:eastAsia="Calibri"/>
        </w:rPr>
        <w:t>zwiększania</w:t>
      </w:r>
      <w:r>
        <w:rPr>
          <w:rFonts w:eastAsia="Calibri"/>
        </w:rPr>
        <w:t xml:space="preserve"> się średniego wynagrodzenia </w:t>
      </w:r>
    </w:p>
    <w:p w14:paraId="03F60967" w14:textId="1662CF1A" w:rsidR="00303C86" w:rsidRPr="00303C86" w:rsidRDefault="00303C86" w:rsidP="00303C86">
      <w:pPr>
        <w:pStyle w:val="Akapitzlist"/>
        <w:ind w:left="1776" w:firstLine="0"/>
        <w:rPr>
          <w:rFonts w:eastAsia="Calibri"/>
        </w:rPr>
      </w:pPr>
    </w:p>
    <w:p w14:paraId="58C78013" w14:textId="788935B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2DF6F86" w14:textId="10C635D5" w:rsidR="00A700F2" w:rsidRDefault="00A700F2" w:rsidP="00303C86">
      <w:pPr>
        <w:pStyle w:val="Nagwek1"/>
        <w:rPr>
          <w:rFonts w:eastAsia="Calibri"/>
        </w:rPr>
      </w:pPr>
    </w:p>
    <w:p w14:paraId="5B141897" w14:textId="4AA04BC6" w:rsidR="00303C86" w:rsidRDefault="00303C86" w:rsidP="00303C86">
      <w:pPr>
        <w:pStyle w:val="Nagwek1"/>
      </w:pPr>
      <w:r>
        <w:t xml:space="preserve">Opis danych </w:t>
      </w:r>
    </w:p>
    <w:p w14:paraId="25E9BFFD" w14:textId="622E538A" w:rsidR="00C02195" w:rsidRDefault="00C02195" w:rsidP="00C02195">
      <w:pPr>
        <w:rPr>
          <w:rFonts w:eastAsia="Calibri"/>
        </w:rPr>
      </w:pPr>
      <w:r w:rsidRPr="00C02195">
        <w:rPr>
          <w:rFonts w:eastAsia="Calibri"/>
        </w:rPr>
        <w:t xml:space="preserve">Dane, które wykorzystuje w projekcie, pochodzą z zasobów Głównego Urzędu Statystycznego. Poniższy link przekieruje do strony internetowej GUS, z której zostały pobrane: </w:t>
      </w:r>
      <w:r w:rsidRPr="00C14A95">
        <w:rPr>
          <w:rFonts w:eastAsia="Calibri"/>
        </w:rPr>
        <w:t>https://bdl.stat.gov.pl/bdl/dane/podgrup/temat</w:t>
      </w:r>
      <w:r>
        <w:rPr>
          <w:rFonts w:eastAsia="Calibri"/>
        </w:rPr>
        <w:t>.</w:t>
      </w:r>
    </w:p>
    <w:p w14:paraId="509CB323" w14:textId="2E040C9D" w:rsidR="00FF160A" w:rsidRDefault="00C14A95" w:rsidP="00C02195">
      <w:pPr>
        <w:rPr>
          <w:rFonts w:eastAsia="Calibri"/>
        </w:rPr>
      </w:pPr>
      <w:r>
        <w:rPr>
          <w:rFonts w:eastAsia="Calibri"/>
        </w:rPr>
        <w:t xml:space="preserve">Dane przedstawiają jedną zmienną objaśnianą Y oraz X1…X6 zmiennych objaśniających dla wszystkich </w:t>
      </w:r>
      <w:r w:rsidR="003F4C54">
        <w:rPr>
          <w:rFonts w:eastAsia="Calibri"/>
        </w:rPr>
        <w:t>podregionów</w:t>
      </w:r>
      <w:r>
        <w:rPr>
          <w:rFonts w:eastAsia="Calibri"/>
        </w:rPr>
        <w:t xml:space="preserve"> - </w:t>
      </w:r>
      <w:r w:rsidR="003F4C54">
        <w:rPr>
          <w:rFonts w:eastAsia="Calibri"/>
        </w:rPr>
        <w:t>73</w:t>
      </w:r>
      <w:r w:rsidR="003F411A">
        <w:rPr>
          <w:rFonts w:eastAsia="Calibri"/>
        </w:rPr>
        <w:t xml:space="preserve"> obserwacji - w 2021 r. Model ten można zapisać w następującej postaci:</w:t>
      </w:r>
    </w:p>
    <w:p w14:paraId="6A1FC994" w14:textId="0527B2E0" w:rsidR="00FF160A" w:rsidRDefault="00FF160A" w:rsidP="00C02195">
      <w:pPr>
        <w:rPr>
          <w:rFonts w:eastAsia="Calibri"/>
        </w:rPr>
      </w:pPr>
    </w:p>
    <w:p w14:paraId="750D3D2A" w14:textId="5F05DDC4" w:rsidR="003F411A" w:rsidRDefault="00FF160A" w:rsidP="00C02195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 xml:space="preserve">Y=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0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3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4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5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6</m:t>
              </m:r>
            </m:sub>
          </m:sSub>
        </m:oMath>
      </m:oMathPara>
    </w:p>
    <w:p w14:paraId="146E9901" w14:textId="77777777" w:rsidR="00FF160A" w:rsidRDefault="00FF160A" w:rsidP="00C02195">
      <w:pPr>
        <w:rPr>
          <w:rFonts w:eastAsia="Calibri"/>
        </w:rPr>
      </w:pPr>
    </w:p>
    <w:p w14:paraId="096177A7" w14:textId="55C81267" w:rsidR="00FF160A" w:rsidRDefault="00CB61EF" w:rsidP="00C02195">
      <w:pPr>
        <w:rPr>
          <w:rFonts w:eastAsia="Calibri"/>
        </w:rPr>
      </w:pPr>
      <w:r>
        <w:rPr>
          <w:rFonts w:eastAsia="Calibri"/>
        </w:rPr>
        <w:t>Zmienna objaśniania:</w:t>
      </w:r>
    </w:p>
    <w:p w14:paraId="5FB06DDE" w14:textId="3AB45F6D" w:rsidR="00CB61EF" w:rsidRPr="006045FE" w:rsidRDefault="00CB61EF" w:rsidP="006045FE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Y - Średnia wartość wynagrodzenia</w:t>
      </w:r>
      <w:r w:rsidR="007F14FA">
        <w:rPr>
          <w:rFonts w:eastAsia="Calibri"/>
        </w:rPr>
        <w:t xml:space="preserve"> brutto </w:t>
      </w:r>
      <w:r>
        <w:rPr>
          <w:rFonts w:eastAsia="Calibri"/>
        </w:rPr>
        <w:t>[zł]</w:t>
      </w:r>
    </w:p>
    <w:p w14:paraId="4EE87D46" w14:textId="52145AB1" w:rsidR="00CB61EF" w:rsidRDefault="00CB61EF" w:rsidP="00CB61EF">
      <w:pPr>
        <w:ind w:left="709" w:firstLine="0"/>
        <w:rPr>
          <w:rFonts w:eastAsia="Calibri"/>
        </w:rPr>
      </w:pPr>
      <w:r>
        <w:rPr>
          <w:rFonts w:eastAsia="Calibri"/>
        </w:rPr>
        <w:t>Potencjalne zmienne objaśniające</w:t>
      </w:r>
      <w:r w:rsidR="006E7A64">
        <w:rPr>
          <w:rFonts w:eastAsia="Calibri"/>
        </w:rPr>
        <w:t>:</w:t>
      </w:r>
    </w:p>
    <w:p w14:paraId="4880599C" w14:textId="34BD9FB5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1</w:t>
      </w:r>
      <w:r>
        <w:rPr>
          <w:rFonts w:eastAsia="Calibri"/>
        </w:rPr>
        <w:t xml:space="preserve"> - Poziom emisji </w:t>
      </w:r>
      <w:r w:rsidR="0041409E">
        <w:rPr>
          <w:rFonts w:eastAsia="Calibri"/>
        </w:rPr>
        <w:t>SO</w:t>
      </w:r>
      <w:r w:rsidR="0041409E">
        <w:rPr>
          <w:rFonts w:eastAsia="Calibri"/>
          <w:vertAlign w:val="subscript"/>
        </w:rPr>
        <w:t>2</w:t>
      </w:r>
      <w:r>
        <w:rPr>
          <w:rFonts w:eastAsia="Calibri"/>
        </w:rPr>
        <w:t xml:space="preserve"> na </w:t>
      </w:r>
      <w:r w:rsidR="00B31260">
        <w:rPr>
          <w:rFonts w:eastAsia="Calibri"/>
        </w:rPr>
        <w:t>1 mieszkańca</w:t>
      </w:r>
      <w:r w:rsidR="007F14FA">
        <w:rPr>
          <w:rFonts w:eastAsia="Calibri"/>
        </w:rPr>
        <w:t xml:space="preserve"> </w:t>
      </w:r>
      <w:r>
        <w:rPr>
          <w:rFonts w:eastAsia="Calibri"/>
        </w:rPr>
        <w:t>[</w:t>
      </w:r>
      <w:r w:rsidR="00B31260">
        <w:rPr>
          <w:rFonts w:eastAsia="Calibri"/>
        </w:rPr>
        <w:t>kg</w:t>
      </w:r>
      <w:r>
        <w:rPr>
          <w:rFonts w:eastAsia="Calibri"/>
        </w:rPr>
        <w:t>]</w:t>
      </w:r>
    </w:p>
    <w:p w14:paraId="7312C7BA" w14:textId="20A07B8F" w:rsidR="006045FE" w:rsidRDefault="006045FE" w:rsidP="00CB61EF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2</w:t>
      </w:r>
      <w:r>
        <w:rPr>
          <w:rFonts w:eastAsia="Calibri"/>
        </w:rPr>
        <w:t xml:space="preserve"> </w:t>
      </w:r>
      <w:r w:rsidR="00D75576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D75576">
        <w:rPr>
          <w:rFonts w:eastAsia="Calibri"/>
        </w:rPr>
        <w:t>Przyrost naturalny na</w:t>
      </w:r>
      <w:r w:rsidR="00CE77D3">
        <w:rPr>
          <w:rFonts w:eastAsia="Calibri"/>
        </w:rPr>
        <w:t xml:space="preserve"> 1000 ludności</w:t>
      </w:r>
      <w:r w:rsidR="001D1CC8">
        <w:rPr>
          <w:rFonts w:eastAsia="Calibri"/>
        </w:rPr>
        <w:t xml:space="preserve"> [%]</w:t>
      </w:r>
    </w:p>
    <w:p w14:paraId="56678375" w14:textId="6710220F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 w:rsidR="00CF1C86">
        <w:rPr>
          <w:rFonts w:eastAsia="Calibri"/>
          <w:vertAlign w:val="subscript"/>
        </w:rPr>
        <w:t>3</w:t>
      </w:r>
      <w:r>
        <w:rPr>
          <w:rFonts w:eastAsia="Calibri"/>
        </w:rPr>
        <w:t xml:space="preserve"> - Nakłady inwestycyjne w przedsiębiorstwach na 1 mieszkańca [zł]</w:t>
      </w:r>
    </w:p>
    <w:p w14:paraId="30317C44" w14:textId="69A4A4B0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4</w:t>
      </w:r>
      <w:r>
        <w:rPr>
          <w:rFonts w:eastAsia="Calibri"/>
        </w:rPr>
        <w:t xml:space="preserve"> – Poszkodowani w wypadkach przy pracy na 1000 pracujących</w:t>
      </w:r>
      <w:r w:rsidR="007F14FA">
        <w:rPr>
          <w:rFonts w:eastAsia="Calibri"/>
        </w:rPr>
        <w:t xml:space="preserve"> </w:t>
      </w:r>
      <w:r>
        <w:rPr>
          <w:rFonts w:eastAsia="Calibri"/>
        </w:rPr>
        <w:t>[%]</w:t>
      </w:r>
    </w:p>
    <w:p w14:paraId="22A8F27E" w14:textId="2C26FB0E" w:rsidR="004449D1" w:rsidRP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5</w:t>
      </w:r>
      <w:r>
        <w:rPr>
          <w:rFonts w:eastAsia="Calibri"/>
        </w:rPr>
        <w:t xml:space="preserve"> </w:t>
      </w:r>
      <w:r w:rsidR="0082402E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82402E">
        <w:rPr>
          <w:rFonts w:eastAsia="Calibri"/>
        </w:rPr>
        <w:t>Liczba z</w:t>
      </w:r>
      <w:r w:rsidR="0082402E" w:rsidRPr="0082402E">
        <w:rPr>
          <w:rFonts w:eastAsia="Calibri"/>
        </w:rPr>
        <w:t>głosze</w:t>
      </w:r>
      <w:r w:rsidR="0082402E">
        <w:rPr>
          <w:rFonts w:eastAsia="Calibri"/>
        </w:rPr>
        <w:t xml:space="preserve">ń </w:t>
      </w:r>
      <w:r w:rsidR="0082402E" w:rsidRPr="0082402E">
        <w:rPr>
          <w:rFonts w:eastAsia="Calibri"/>
        </w:rPr>
        <w:t>wynalazków w UPRP</w:t>
      </w:r>
      <w:r w:rsidR="0082402E">
        <w:rPr>
          <w:rFonts w:eastAsia="Calibri"/>
        </w:rPr>
        <w:t>(Urząd Patentowy RP)</w:t>
      </w:r>
      <w:r w:rsidR="0082402E" w:rsidRPr="0082402E">
        <w:rPr>
          <w:rFonts w:eastAsia="Calibri"/>
        </w:rPr>
        <w:t xml:space="preserve"> na 1 mln mieszkańców</w:t>
      </w:r>
      <w:r w:rsidR="00E421F2">
        <w:rPr>
          <w:rFonts w:eastAsia="Calibri"/>
        </w:rPr>
        <w:t xml:space="preserve"> [%]</w:t>
      </w:r>
    </w:p>
    <w:p w14:paraId="0FD77423" w14:textId="265ED278" w:rsidR="004449D1" w:rsidRDefault="004449D1" w:rsidP="004449D1">
      <w:pPr>
        <w:pStyle w:val="Akapitzlist"/>
        <w:numPr>
          <w:ilvl w:val="0"/>
          <w:numId w:val="32"/>
        </w:numPr>
        <w:rPr>
          <w:rFonts w:eastAsia="Calibri"/>
        </w:rPr>
      </w:pPr>
      <w:r>
        <w:rPr>
          <w:rFonts w:eastAsia="Calibri"/>
        </w:rPr>
        <w:t>X</w:t>
      </w:r>
      <w:r>
        <w:rPr>
          <w:rFonts w:eastAsia="Calibri"/>
          <w:vertAlign w:val="subscript"/>
        </w:rPr>
        <w:t>6</w:t>
      </w:r>
      <w:r>
        <w:rPr>
          <w:rFonts w:eastAsia="Calibri"/>
        </w:rPr>
        <w:t xml:space="preserve"> - Stopa bezrobocia, obliczono jako stosunek liczby bezrobotnych do liczby cywilnej ludności aktywnej zawodowo(bez osób odbywających czynną służbę wojskową itd.) [%]</w:t>
      </w:r>
    </w:p>
    <w:p w14:paraId="65F1FF2E" w14:textId="77777777" w:rsidR="004449D1" w:rsidRPr="00CB61EF" w:rsidRDefault="004449D1" w:rsidP="004449D1">
      <w:pPr>
        <w:pStyle w:val="Akapitzlist"/>
        <w:ind w:left="1429" w:firstLine="0"/>
        <w:rPr>
          <w:rFonts w:eastAsia="Calibri"/>
        </w:rPr>
      </w:pPr>
    </w:p>
    <w:p w14:paraId="1F0BF12A" w14:textId="282FA85C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0B4CFC77" w14:textId="458C8D2D" w:rsidR="00B24053" w:rsidRDefault="00924495" w:rsidP="00B8510C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Statystki opisowe </w:t>
      </w:r>
    </w:p>
    <w:p w14:paraId="6BDFB3FD" w14:textId="77777777" w:rsidR="00B8510C" w:rsidRPr="00B8510C" w:rsidRDefault="00B8510C" w:rsidP="00B8510C"/>
    <w:p w14:paraId="49540348" w14:textId="40D5B974" w:rsidR="004B3242" w:rsidRPr="004B3242" w:rsidRDefault="004B3242" w:rsidP="00B24053">
      <w:pPr>
        <w:pStyle w:val="Odwoloania"/>
        <w:jc w:val="center"/>
      </w:pPr>
      <w:r w:rsidRPr="004B3242">
        <w:t xml:space="preserve">Tabela </w:t>
      </w:r>
      <w:fldSimple w:instr=" SEQ Tabela \* ARABIC ">
        <w:r w:rsidRPr="004B3242">
          <w:t>1</w:t>
        </w:r>
      </w:fldSimple>
      <w:r w:rsidRPr="004B3242">
        <w:t xml:space="preserve"> Statystyki opisowe</w:t>
      </w:r>
    </w:p>
    <w:tbl>
      <w:tblPr>
        <w:tblStyle w:val="Tabela-Siatka"/>
        <w:tblW w:w="9815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099"/>
        <w:gridCol w:w="969"/>
        <w:gridCol w:w="1099"/>
        <w:gridCol w:w="1099"/>
        <w:gridCol w:w="1099"/>
        <w:gridCol w:w="1230"/>
        <w:gridCol w:w="1094"/>
      </w:tblGrid>
      <w:tr w:rsidR="00B10779" w14:paraId="1D7E7395" w14:textId="486EEFBC" w:rsidTr="00B24053">
        <w:trPr>
          <w:trHeight w:val="324"/>
          <w:jc w:val="center"/>
        </w:trPr>
        <w:tc>
          <w:tcPr>
            <w:tcW w:w="2126" w:type="dxa"/>
            <w:tcBorders>
              <w:tl2br w:val="single" w:sz="4" w:space="0" w:color="auto"/>
            </w:tcBorders>
          </w:tcPr>
          <w:p w14:paraId="1CA8D320" w14:textId="6F498E9A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right"/>
              <w:rPr>
                <w:rFonts w:ascii="Titillium" w:eastAsia="Calibri" w:hAnsi="Titillium"/>
                <w:b/>
                <w:bCs/>
                <w:sz w:val="20"/>
                <w:szCs w:val="20"/>
              </w:rPr>
            </w:pPr>
            <w:r>
              <w:rPr>
                <w:rFonts w:ascii="Titillium" w:eastAsia="Calibri" w:hAnsi="Titillium"/>
                <w:sz w:val="16"/>
                <w:szCs w:val="16"/>
              </w:rPr>
              <w:t xml:space="preserve">            </w:t>
            </w: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Zmienna</w:t>
            </w:r>
            <w:r w:rsidRPr="00B10779">
              <w:rPr>
                <w:rFonts w:ascii="Titillium" w:eastAsia="Calibri" w:hAnsi="Titillium"/>
                <w:b/>
                <w:bCs/>
                <w:sz w:val="20"/>
                <w:szCs w:val="20"/>
              </w:rPr>
              <w:t xml:space="preserve">                  </w:t>
            </w:r>
          </w:p>
          <w:p w14:paraId="1AEB0180" w14:textId="77777777" w:rsidR="00B10779" w:rsidRDefault="00B10779" w:rsidP="008D0F4A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sz w:val="18"/>
                <w:szCs w:val="18"/>
              </w:rPr>
            </w:pPr>
          </w:p>
          <w:p w14:paraId="7437A724" w14:textId="4B029CB0" w:rsidR="00B10779" w:rsidRPr="00C51F3B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</w:pPr>
            <w:r w:rsidRPr="00C51F3B">
              <w:rPr>
                <w:rFonts w:ascii="Titillium" w:eastAsia="Calibri" w:hAnsi="Titillium"/>
                <w:b/>
                <w:bCs/>
                <w:i/>
                <w:iCs/>
                <w:sz w:val="20"/>
                <w:szCs w:val="20"/>
              </w:rPr>
              <w:t>Statystyka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6140B0A" w14:textId="7FCB2431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Y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9F834F5" w14:textId="291389EB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X1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621468ED" w14:textId="78E200BC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X2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8F59BDD" w14:textId="5DEE3224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X3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440A48B4" w14:textId="0F136FA0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X4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14:paraId="315B5641" w14:textId="683D526B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X5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14:paraId="62EFDF6E" w14:textId="0D796A68" w:rsidR="00B10779" w:rsidRPr="00B10779" w:rsidRDefault="00B10779" w:rsidP="00B10779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  <w:b/>
                <w:bCs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X6</w:t>
            </w:r>
          </w:p>
        </w:tc>
      </w:tr>
      <w:tr w:rsidR="000D3CA2" w14:paraId="609DDA69" w14:textId="275B5A86" w:rsidTr="00B24053">
        <w:trPr>
          <w:trHeight w:val="256"/>
          <w:jc w:val="center"/>
        </w:trPr>
        <w:tc>
          <w:tcPr>
            <w:tcW w:w="2126" w:type="dxa"/>
          </w:tcPr>
          <w:p w14:paraId="32BE9ADE" w14:textId="72E166D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Średnia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806AC" w14:textId="57617335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5466,8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4CE06" w14:textId="64FED3CC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4,7178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09857" w14:textId="4BFAC92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-5,2253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9CCB6" w14:textId="10AFB1A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4793,2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12B7B" w14:textId="6D1689BC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5,3579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CC994" w14:textId="7211EC03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72,816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C9F2B" w14:textId="5A853479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6,8836</w:t>
            </w:r>
          </w:p>
        </w:tc>
      </w:tr>
      <w:tr w:rsidR="000D3CA2" w14:paraId="7CC75913" w14:textId="57632251" w:rsidTr="00B24053">
        <w:trPr>
          <w:trHeight w:val="246"/>
          <w:jc w:val="center"/>
        </w:trPr>
        <w:tc>
          <w:tcPr>
            <w:tcW w:w="2126" w:type="dxa"/>
          </w:tcPr>
          <w:p w14:paraId="706A9DBB" w14:textId="4009D895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Mediana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20386" w14:textId="478565CE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5319,6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F76F" w14:textId="7352DE4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A294D" w14:textId="5DBB9A28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-5,72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AE3F7" w14:textId="3BFE9050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4217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4FDA" w14:textId="1EB522B8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5,34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3423" w14:textId="496FEF3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85445" w14:textId="3BBE22BC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</w:tr>
      <w:tr w:rsidR="000D3CA2" w14:paraId="03DA3716" w14:textId="5335A28C" w:rsidTr="00B24053">
        <w:trPr>
          <w:trHeight w:val="250"/>
          <w:jc w:val="center"/>
        </w:trPr>
        <w:tc>
          <w:tcPr>
            <w:tcW w:w="2126" w:type="dxa"/>
          </w:tcPr>
          <w:p w14:paraId="33BC6511" w14:textId="384A1BE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Minimalna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E18A9" w14:textId="31CA9838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4671,2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0348" w14:textId="2BB5F5D5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AC9D" w14:textId="11CB2A3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-10,34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0C1F" w14:textId="6C1F90B3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1573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9B324" w14:textId="02F4ABD3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3,32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81F91" w14:textId="1E6D3D15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9B9A3" w14:textId="67A8B0B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0D3CA2" w14:paraId="7E6CD7DA" w14:textId="494387D1" w:rsidTr="00B24053">
        <w:trPr>
          <w:trHeight w:val="271"/>
          <w:jc w:val="center"/>
        </w:trPr>
        <w:tc>
          <w:tcPr>
            <w:tcW w:w="2126" w:type="dxa"/>
          </w:tcPr>
          <w:p w14:paraId="07BB290C" w14:textId="4C32D072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Maksymalna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25DA5" w14:textId="2C536992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7687,6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43D4" w14:textId="571FCFC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79,6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0165" w14:textId="1CE53DB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8EB6" w14:textId="6FC6687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19592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5064" w14:textId="6E030A57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8,02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CE34C" w14:textId="5ACD49D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327,5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E4274" w14:textId="63A540D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14,2</w:t>
            </w:r>
          </w:p>
        </w:tc>
      </w:tr>
      <w:tr w:rsidR="000D3CA2" w14:paraId="5A741A3C" w14:textId="24083AB4" w:rsidTr="00B24053">
        <w:trPr>
          <w:trHeight w:val="204"/>
          <w:jc w:val="center"/>
        </w:trPr>
        <w:tc>
          <w:tcPr>
            <w:tcW w:w="2126" w:type="dxa"/>
          </w:tcPr>
          <w:p w14:paraId="25A35B96" w14:textId="119F0B7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Odch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stand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D3F38" w14:textId="23109C6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643,13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03E3" w14:textId="4AF2DAB1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10,028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4EC51" w14:textId="1853B6DE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2,5546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87CE" w14:textId="00BAA3A2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2651,7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9288" w14:textId="706AFF5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1,1645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8C5A" w14:textId="6B4EF5B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86,616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C7B5" w14:textId="4216C707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3,01</w:t>
            </w:r>
          </w:p>
        </w:tc>
      </w:tr>
      <w:tr w:rsidR="000D3CA2" w14:paraId="60381B01" w14:textId="77777777" w:rsidTr="00B24053">
        <w:trPr>
          <w:trHeight w:val="222"/>
          <w:jc w:val="center"/>
        </w:trPr>
        <w:tc>
          <w:tcPr>
            <w:tcW w:w="2126" w:type="dxa"/>
          </w:tcPr>
          <w:p w14:paraId="4BFA8A8B" w14:textId="547381F3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proofErr w:type="spellStart"/>
            <w:r w:rsidRPr="00B10779">
              <w:rPr>
                <w:rFonts w:ascii="Titillium" w:eastAsia="Calibri" w:hAnsi="Titillium"/>
                <w:b/>
                <w:bCs/>
              </w:rPr>
              <w:t>Wsp</w:t>
            </w:r>
            <w:r>
              <w:rPr>
                <w:rFonts w:ascii="Titillium" w:eastAsia="Calibri" w:hAnsi="Titillium"/>
              </w:rPr>
              <w:t>.</w:t>
            </w:r>
            <w:r w:rsidRPr="00B10779">
              <w:rPr>
                <w:rFonts w:ascii="Titillium" w:eastAsia="Calibri" w:hAnsi="Titillium"/>
                <w:b/>
                <w:bCs/>
              </w:rPr>
              <w:t>zmienności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D72" w14:textId="2F1BD720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0,11764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94E49" w14:textId="013DB6AF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2,1255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D0144" w14:textId="12BCBD31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0,48889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650C4" w14:textId="7C7B70CC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0,55322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5387D" w14:textId="5F031684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0,21735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4B940" w14:textId="3A0EFDF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1,1895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9BAC" w14:textId="75DC3C5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0,43727</w:t>
            </w:r>
          </w:p>
        </w:tc>
      </w:tr>
      <w:tr w:rsidR="000D3CA2" w14:paraId="0367C1F1" w14:textId="77777777" w:rsidTr="00B24053">
        <w:trPr>
          <w:trHeight w:val="273"/>
          <w:jc w:val="center"/>
        </w:trPr>
        <w:tc>
          <w:tcPr>
            <w:tcW w:w="2126" w:type="dxa"/>
          </w:tcPr>
          <w:p w14:paraId="4AA8073D" w14:textId="4D07C3E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Skośność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8B8C" w14:textId="45627446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1,4119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85247" w14:textId="1FFF7125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6,1174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92E27" w14:textId="2DF26629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0,41698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C8F7F" w14:textId="647D6450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2,8864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C264" w14:textId="3B994B0D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0,18885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36C91" w14:textId="5A85207A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1,8236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8C26D" w14:textId="55B749FB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0,37061</w:t>
            </w:r>
          </w:p>
        </w:tc>
      </w:tr>
      <w:tr w:rsidR="000D3CA2" w14:paraId="19DF8040" w14:textId="77777777" w:rsidTr="00B24053">
        <w:trPr>
          <w:trHeight w:val="228"/>
          <w:jc w:val="center"/>
        </w:trPr>
        <w:tc>
          <w:tcPr>
            <w:tcW w:w="2126" w:type="dxa"/>
          </w:tcPr>
          <w:p w14:paraId="447BDCD1" w14:textId="0B97358D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 w:rsidRPr="00B10779">
              <w:rPr>
                <w:rFonts w:ascii="Titillium" w:eastAsia="Calibri" w:hAnsi="Titillium"/>
                <w:b/>
                <w:bCs/>
              </w:rPr>
              <w:t>Kurtoza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0E53" w14:textId="11B759E1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1,5879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95C2B" w14:textId="0D8EB7DC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41,528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1CB8A" w14:textId="4E8599FC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-0,0172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A58E1" w14:textId="6E2B62B5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12,077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9138" w14:textId="0E05F497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-0,66116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FF73E" w14:textId="4EF9378D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2,0328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D06EC" w14:textId="6F9E0FDB" w:rsidR="000D3CA2" w:rsidRDefault="000D3CA2" w:rsidP="000D3CA2">
            <w:pPr>
              <w:tabs>
                <w:tab w:val="left" w:pos="2835"/>
              </w:tabs>
              <w:spacing w:after="0" w:line="240" w:lineRule="auto"/>
              <w:ind w:firstLine="0"/>
              <w:jc w:val="center"/>
              <w:rPr>
                <w:rFonts w:ascii="Titillium" w:eastAsia="Calibri" w:hAnsi="Titillium"/>
              </w:rPr>
            </w:pPr>
            <w:r>
              <w:rPr>
                <w:rFonts w:ascii="Calibri" w:hAnsi="Calibri" w:cs="Calibri"/>
                <w:color w:val="000000"/>
              </w:rPr>
              <w:t>-0,30807</w:t>
            </w:r>
          </w:p>
        </w:tc>
      </w:tr>
    </w:tbl>
    <w:p w14:paraId="08E1875B" w14:textId="11B649D0" w:rsidR="00A700F2" w:rsidRDefault="004B3242" w:rsidP="002C02AA">
      <w:pPr>
        <w:jc w:val="center"/>
        <w:rPr>
          <w:rFonts w:ascii="Titillium" w:eastAsia="Calibri" w:hAnsi="Titillium"/>
        </w:rPr>
      </w:pPr>
      <w:r>
        <w:t xml:space="preserve">Źródło: Własne opracowanie na podstawie wyników programu </w:t>
      </w:r>
      <w:proofErr w:type="spellStart"/>
      <w:r>
        <w:t>Gretl</w:t>
      </w:r>
      <w:proofErr w:type="spellEnd"/>
    </w:p>
    <w:p w14:paraId="08B9FCDF" w14:textId="62269CEC" w:rsidR="00A700F2" w:rsidRDefault="00A700F2" w:rsidP="00A33E2E">
      <w:pPr>
        <w:ind w:firstLine="0"/>
      </w:pPr>
    </w:p>
    <w:p w14:paraId="7E5F067D" w14:textId="5660B959" w:rsidR="00A700F2" w:rsidRDefault="00B24053" w:rsidP="002C02AA">
      <w:r>
        <w:t xml:space="preserve">W tabeli 1 zostały przedstawione podstawowe statystyki zmiennych, które zostały wykorzystane w badaniu. </w:t>
      </w:r>
    </w:p>
    <w:p w14:paraId="02328358" w14:textId="66E583F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4BE46C0D" w14:textId="15F0FC2B" w:rsidR="00A33E2E" w:rsidRDefault="002C02AA" w:rsidP="00A33E2E">
      <w:pPr>
        <w:pStyle w:val="Akapitzlist"/>
        <w:numPr>
          <w:ilvl w:val="0"/>
          <w:numId w:val="34"/>
        </w:numPr>
      </w:pPr>
      <w:r w:rsidRPr="002C02AA">
        <w:t xml:space="preserve">Zmienna </w:t>
      </w:r>
      <w:r w:rsidR="00A33E2E">
        <w:t>Y</w:t>
      </w:r>
      <w:r w:rsidRPr="002C02AA">
        <w:t xml:space="preserve"> –</w:t>
      </w:r>
      <w:r w:rsidR="00A33E2E">
        <w:t xml:space="preserve"> </w:t>
      </w:r>
      <w:r w:rsidR="00A33E2E">
        <w:t>Wartość minimalna wynosi</w:t>
      </w:r>
      <w:r w:rsidR="00503CA4">
        <w:t xml:space="preserve"> 4671.2</w:t>
      </w:r>
      <w:r w:rsidR="00A33E2E">
        <w:t xml:space="preserve">, a wartość maksymalna </w:t>
      </w:r>
      <w:r w:rsidR="00A33E2E">
        <w:t>5</w:t>
      </w:r>
      <w:r w:rsidR="00503CA4">
        <w:t>319</w:t>
      </w:r>
      <w:r w:rsidR="00A33E2E">
        <w:t>.</w:t>
      </w:r>
      <w:r w:rsidR="00503CA4">
        <w:t>6</w:t>
      </w:r>
      <w:r w:rsidR="00A33E2E">
        <w:t xml:space="preserve">. W zmiennej objaśnianej Y średnia jest większa od mediany, co wskazuje na wystąpienie asymetrii prawostronnej, potwierdza to współczynnik skośności wynoszący </w:t>
      </w:r>
      <w:r w:rsidR="00503CA4">
        <w:t>1.411</w:t>
      </w:r>
      <w:r w:rsidR="00A33E2E">
        <w:t xml:space="preserve">. Typowa wielkość Y różni się od wartości przeciętnej średnio </w:t>
      </w:r>
      <w:r w:rsidR="00A33E2E">
        <w:t>64</w:t>
      </w:r>
      <w:r w:rsidR="00503CA4">
        <w:t>3</w:t>
      </w:r>
      <w:r w:rsidR="00A33E2E">
        <w:t>.</w:t>
      </w:r>
      <w:r w:rsidR="00503CA4">
        <w:t>13</w:t>
      </w:r>
      <w:r w:rsidR="00A33E2E">
        <w:t>.</w:t>
      </w:r>
    </w:p>
    <w:p w14:paraId="00E1DC12" w14:textId="77777777" w:rsidR="00A33E2E" w:rsidRDefault="00A33E2E" w:rsidP="00A33E2E">
      <w:pPr>
        <w:pStyle w:val="Akapitzlist"/>
        <w:ind w:left="1069" w:firstLine="0"/>
      </w:pPr>
    </w:p>
    <w:p w14:paraId="6D1D5023" w14:textId="129AACD0" w:rsidR="00A33E2E" w:rsidRDefault="00A33E2E" w:rsidP="00A33E2E">
      <w:pPr>
        <w:pStyle w:val="Akapitzlist"/>
        <w:numPr>
          <w:ilvl w:val="0"/>
          <w:numId w:val="34"/>
        </w:numPr>
      </w:pPr>
      <w:r>
        <w:t xml:space="preserve">Zmienna X1 </w:t>
      </w:r>
      <w:r w:rsidRPr="002C02AA">
        <w:t xml:space="preserve">–Minimalna </w:t>
      </w:r>
      <w:r>
        <w:t xml:space="preserve">wartość emisji szkodliwych gazów wynosi </w:t>
      </w:r>
      <w:r w:rsidR="0077658F">
        <w:t>0.</w:t>
      </w:r>
      <w:r w:rsidR="003E04F6">
        <w:t>3</w:t>
      </w:r>
      <w:r w:rsidR="0077658F">
        <w:t xml:space="preserve">, </w:t>
      </w:r>
    </w:p>
    <w:p w14:paraId="705DC84B" w14:textId="0CE0F81B" w:rsidR="00A33E2E" w:rsidRDefault="00A33E2E" w:rsidP="00A33E2E">
      <w:pPr>
        <w:pStyle w:val="Akapitzlist"/>
        <w:ind w:left="1069" w:firstLine="0"/>
      </w:pPr>
      <w:r w:rsidRPr="002C02AA">
        <w:t>a maksymalna</w:t>
      </w:r>
      <w:r w:rsidR="0077658F">
        <w:t xml:space="preserve"> 79</w:t>
      </w:r>
      <w:r w:rsidR="003E04F6">
        <w:t>.6</w:t>
      </w:r>
      <w:r w:rsidRPr="002C02AA">
        <w:t>.</w:t>
      </w:r>
      <w:r>
        <w:t xml:space="preserve"> </w:t>
      </w:r>
      <w:r w:rsidRPr="002C02AA">
        <w:t xml:space="preserve">W zmiennej objaśniającej X1 średnia jest większa od mediany, co wskazuje na wystąpienie asymetrii prawostronnej, potwierdza to współczynnik skośności wynoszący </w:t>
      </w:r>
      <w:r w:rsidR="0037745F">
        <w:t>6.12</w:t>
      </w:r>
      <w:r w:rsidRPr="002C02AA">
        <w:t>. Typowa</w:t>
      </w:r>
      <w:r>
        <w:t xml:space="preserve"> </w:t>
      </w:r>
      <w:r w:rsidRPr="002C02AA">
        <w:t xml:space="preserve">wielkość X1 różni się od wartości przeciętnej średnio o </w:t>
      </w:r>
      <w:r w:rsidR="0037745F">
        <w:t>10.03</w:t>
      </w:r>
      <w:r w:rsidRPr="002C02AA">
        <w:t>.</w:t>
      </w:r>
    </w:p>
    <w:p w14:paraId="2BC01046" w14:textId="77777777" w:rsidR="002C02AA" w:rsidRPr="002C02AA" w:rsidRDefault="002C02AA" w:rsidP="002C02AA">
      <w:pPr>
        <w:pStyle w:val="Akapitzlist"/>
        <w:ind w:left="1069" w:firstLine="0"/>
      </w:pPr>
    </w:p>
    <w:p w14:paraId="303DB52C" w14:textId="4A90B3FB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X2 – Minimalna wartość </w:t>
      </w:r>
      <w:r w:rsidR="0037745F">
        <w:t xml:space="preserve">przyrostu naturalnego </w:t>
      </w:r>
      <w:r w:rsidRPr="002C02AA">
        <w:t xml:space="preserve">wynosi </w:t>
      </w:r>
      <w:r w:rsidR="0037745F">
        <w:t>-10.34</w:t>
      </w:r>
      <w:r w:rsidRPr="002C02AA">
        <w:t>,</w:t>
      </w:r>
      <w:r>
        <w:t xml:space="preserve"> </w:t>
      </w:r>
      <w:r w:rsidRPr="002C02AA">
        <w:t xml:space="preserve">a wartość maksymalna </w:t>
      </w:r>
      <w:r w:rsidR="0037745F">
        <w:t>1.96</w:t>
      </w:r>
      <w:r w:rsidRPr="002C02AA">
        <w:t xml:space="preserve">. W zmiennej objaśniającej X2 średnia jest większa od </w:t>
      </w:r>
      <w:r w:rsidR="005969DF" w:rsidRPr="002C02AA">
        <w:t>mediany, co</w:t>
      </w:r>
      <w:r w:rsidRPr="002C02AA">
        <w:t xml:space="preserve">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A36FEC">
        <w:t>0.42</w:t>
      </w:r>
      <w:r w:rsidRPr="002C02AA">
        <w:t xml:space="preserve">. Typowa wielkość X2 różni się od wartości przeciętnej średnio o </w:t>
      </w:r>
      <w:r w:rsidR="00A36FEC">
        <w:t>2.5</w:t>
      </w:r>
      <w:r w:rsidR="0080068D">
        <w:t>4</w:t>
      </w:r>
      <w:r w:rsidRPr="002C02AA">
        <w:t>.</w:t>
      </w:r>
    </w:p>
    <w:p w14:paraId="29B332B2" w14:textId="77777777" w:rsidR="002C02AA" w:rsidRPr="002C02AA" w:rsidRDefault="002C02AA" w:rsidP="002C02AA">
      <w:pPr>
        <w:pStyle w:val="Akapitzlist"/>
        <w:ind w:left="1069" w:firstLine="0"/>
      </w:pPr>
    </w:p>
    <w:p w14:paraId="1CE461ED" w14:textId="62B27BBC" w:rsidR="002C02AA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X3 – Minimalna </w:t>
      </w:r>
      <w:r w:rsidR="0080068D">
        <w:t>ilość nakładów inwestycyjnych w przedsiębiorstwach jest równa 1573</w:t>
      </w:r>
      <w:r w:rsidRPr="002C02AA">
        <w:t>, a wartość</w:t>
      </w:r>
      <w:r>
        <w:t xml:space="preserve"> </w:t>
      </w:r>
      <w:r w:rsidRPr="002C02AA">
        <w:t>maksymalna</w:t>
      </w:r>
      <w:r w:rsidR="0080068D">
        <w:t xml:space="preserve"> 19592.</w:t>
      </w:r>
      <w:r w:rsidRPr="002C02AA">
        <w:t xml:space="preserve"> W zmiennej objaśniającej X3 średnia jest większa od mediany,</w:t>
      </w:r>
      <w:r>
        <w:t xml:space="preserve"> </w:t>
      </w:r>
      <w:r w:rsidRPr="002C02AA">
        <w:t>co wskazuje na wystąpienie asymetrii prawostronnej, potwierdza to współczynnik skośności</w:t>
      </w:r>
      <w:r>
        <w:t xml:space="preserve"> </w:t>
      </w:r>
      <w:r w:rsidRPr="002C02AA">
        <w:t xml:space="preserve">wynoszący </w:t>
      </w:r>
      <w:r w:rsidR="0080068D">
        <w:t>2.87</w:t>
      </w:r>
      <w:r w:rsidRPr="002C02AA">
        <w:t>.</w:t>
      </w:r>
      <w:r w:rsidR="00995D3F">
        <w:t xml:space="preserve"> </w:t>
      </w:r>
      <w:r w:rsidRPr="002C02AA">
        <w:t xml:space="preserve">Typowa wielkość X3 różni się od wartości przeciętnej średnio o </w:t>
      </w:r>
      <w:r w:rsidR="00D504BF">
        <w:t>2651.7</w:t>
      </w:r>
      <w:r w:rsidRPr="002C02AA">
        <w:t>.</w:t>
      </w:r>
    </w:p>
    <w:p w14:paraId="4951A7EF" w14:textId="77777777" w:rsidR="002C02AA" w:rsidRPr="002C02AA" w:rsidRDefault="002C02AA" w:rsidP="002C02AA">
      <w:pPr>
        <w:pStyle w:val="Akapitzlist"/>
        <w:ind w:left="1069" w:firstLine="0"/>
      </w:pPr>
    </w:p>
    <w:p w14:paraId="34E758D0" w14:textId="75C0B295" w:rsidR="002C02AA" w:rsidRPr="002C02AA" w:rsidRDefault="002C02AA" w:rsidP="00995D3F">
      <w:pPr>
        <w:pStyle w:val="Akapitzlist"/>
        <w:numPr>
          <w:ilvl w:val="0"/>
          <w:numId w:val="34"/>
        </w:numPr>
      </w:pPr>
      <w:r w:rsidRPr="002C02AA">
        <w:t xml:space="preserve">Zmienna X4 – Minimalna </w:t>
      </w:r>
      <w:r w:rsidR="0059270F">
        <w:t>liczba poszkodowanych w wypadkach przy pracy osób wynosi 3.32</w:t>
      </w:r>
      <w:r w:rsidRPr="002C02AA">
        <w:t>,</w:t>
      </w:r>
      <w:r>
        <w:t xml:space="preserve"> </w:t>
      </w:r>
      <w:r w:rsidRPr="002C02AA">
        <w:t>a wielkość maksymalna</w:t>
      </w:r>
      <w:r w:rsidR="0059270F">
        <w:t xml:space="preserve"> 8.02</w:t>
      </w:r>
      <w:r w:rsidRPr="002C02AA">
        <w:t xml:space="preserve">. </w:t>
      </w:r>
      <w:r w:rsidR="0059270F">
        <w:t>W</w:t>
      </w:r>
      <w:r w:rsidRPr="002C02AA">
        <w:t>spółczynnik skośności</w:t>
      </w:r>
      <w:r>
        <w:t xml:space="preserve"> </w:t>
      </w:r>
      <w:r w:rsidRPr="002C02AA">
        <w:t xml:space="preserve">wynoszący </w:t>
      </w:r>
      <w:r w:rsidR="0059270F">
        <w:t>0</w:t>
      </w:r>
      <w:r w:rsidRPr="002C02AA">
        <w:t>.</w:t>
      </w:r>
      <w:r w:rsidR="0059270F">
        <w:t>19, wskazuje na słabą asymetrię prawostronną.</w:t>
      </w:r>
      <w:r w:rsidR="009D17E6">
        <w:t xml:space="preserve"> </w:t>
      </w:r>
      <w:r w:rsidRPr="002C02AA">
        <w:t>Typowa wielkość X4 różni się od wartości przeciętnej średnio o</w:t>
      </w:r>
      <w:r w:rsidR="009D17E6">
        <w:t xml:space="preserve"> 1.15. </w:t>
      </w:r>
    </w:p>
    <w:p w14:paraId="171ABF90" w14:textId="42CD6170" w:rsidR="002C02AA" w:rsidRDefault="002C02AA" w:rsidP="002C02AA">
      <w:pPr>
        <w:pStyle w:val="Akapitzlist"/>
        <w:numPr>
          <w:ilvl w:val="0"/>
          <w:numId w:val="34"/>
        </w:numPr>
      </w:pPr>
      <w:r w:rsidRPr="002C02AA">
        <w:lastRenderedPageBreak/>
        <w:t>Zmienna X5 – Minimalna ilość</w:t>
      </w:r>
      <w:r w:rsidR="00995D3F">
        <w:t xml:space="preserve"> zgłoszonych wynalazków jest równa 5.5</w:t>
      </w:r>
      <w:r w:rsidRPr="002C02AA">
        <w:t>, a wielkość maksymaln</w:t>
      </w:r>
      <w:r w:rsidR="00995D3F">
        <w:t>a 327.5</w:t>
      </w:r>
      <w:r w:rsidRPr="002C02AA">
        <w:t>. W zmiennej objaśniającej X5 średnia jest</w:t>
      </w:r>
      <w:r>
        <w:t xml:space="preserve"> </w:t>
      </w:r>
      <w:r w:rsidRPr="002C02AA">
        <w:t>większa od mediany</w:t>
      </w:r>
      <w:r w:rsidR="00995D3F" w:rsidRPr="002C02AA">
        <w:t>,</w:t>
      </w:r>
      <w:r w:rsidR="00995D3F">
        <w:t xml:space="preserve"> </w:t>
      </w:r>
      <w:r w:rsidR="00995D3F" w:rsidRPr="002C02AA">
        <w:t>co wskazuje na wystąpienie asymetrii prawostronnej, potwierdza to współczynnik skośności</w:t>
      </w:r>
      <w:r w:rsidR="00995D3F">
        <w:t xml:space="preserve"> </w:t>
      </w:r>
      <w:r w:rsidR="00995D3F" w:rsidRPr="002C02AA">
        <w:t xml:space="preserve">wynoszący </w:t>
      </w:r>
      <w:r w:rsidR="00995D3F">
        <w:t xml:space="preserve">1.81. </w:t>
      </w:r>
      <w:r w:rsidRPr="002C02AA">
        <w:t>Typowa wielkość X5 różni się</w:t>
      </w:r>
      <w:r>
        <w:t xml:space="preserve"> </w:t>
      </w:r>
      <w:r w:rsidRPr="002C02AA">
        <w:t>od wartości przeciętnej średnio o</w:t>
      </w:r>
      <w:r w:rsidR="00EE085D">
        <w:t xml:space="preserve"> 86.62</w:t>
      </w:r>
      <w:r w:rsidRPr="002C02AA">
        <w:t>.</w:t>
      </w:r>
    </w:p>
    <w:p w14:paraId="623593EE" w14:textId="77777777" w:rsidR="002C02AA" w:rsidRPr="002C02AA" w:rsidRDefault="002C02AA" w:rsidP="002C02AA">
      <w:pPr>
        <w:pStyle w:val="Akapitzlist"/>
        <w:ind w:left="1069" w:firstLine="0"/>
      </w:pPr>
    </w:p>
    <w:p w14:paraId="0E0448AB" w14:textId="6BD50843" w:rsidR="00A700F2" w:rsidRDefault="002C02AA" w:rsidP="002C02AA">
      <w:pPr>
        <w:pStyle w:val="Akapitzlist"/>
        <w:numPr>
          <w:ilvl w:val="0"/>
          <w:numId w:val="34"/>
        </w:numPr>
      </w:pPr>
      <w:r w:rsidRPr="002C02AA">
        <w:t xml:space="preserve">Zmienna X6 – Minimalna wartość </w:t>
      </w:r>
      <w:r w:rsidR="003910B6">
        <w:t>stopy bezrobocia wynosi</w:t>
      </w:r>
      <w:r w:rsidR="00240A22">
        <w:t xml:space="preserve"> 1.6</w:t>
      </w:r>
      <w:r w:rsidRPr="002C02AA">
        <w:t xml:space="preserve">, a wartość maksymalna </w:t>
      </w:r>
      <w:r w:rsidR="00240A22">
        <w:t>6.7</w:t>
      </w:r>
      <w:r w:rsidRPr="002C02AA">
        <w:t>. Współczynnik skośności wynosi</w:t>
      </w:r>
      <w:r>
        <w:t xml:space="preserve"> </w:t>
      </w:r>
      <w:r w:rsidRPr="002C02AA">
        <w:t>0,</w:t>
      </w:r>
      <w:r w:rsidR="00240A22">
        <w:t>0.38</w:t>
      </w:r>
      <w:r w:rsidRPr="002C02AA">
        <w:t xml:space="preserve">. Typowa wielkość X6 różni się od wartości przeciętnej średnio o </w:t>
      </w:r>
      <w:r w:rsidR="00D81A3E">
        <w:t>3.01</w:t>
      </w:r>
      <w:r w:rsidRPr="002C02AA">
        <w:t>.</w:t>
      </w:r>
    </w:p>
    <w:p w14:paraId="2843C296" w14:textId="5836C582" w:rsidR="004C78A3" w:rsidRDefault="004A5BC4" w:rsidP="005C2728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8445B" wp14:editId="0F7C0100">
                <wp:simplePos x="0" y="0"/>
                <wp:positionH relativeFrom="margin">
                  <wp:align>center</wp:align>
                </wp:positionH>
                <wp:positionV relativeFrom="paragraph">
                  <wp:posOffset>3808730</wp:posOffset>
                </wp:positionV>
                <wp:extent cx="7410450" cy="635"/>
                <wp:effectExtent l="0" t="0" r="0" b="5715"/>
                <wp:wrapTopAndBottom/>
                <wp:docPr id="114806649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B164A" w14:textId="666C8A9C" w:rsidR="004A5BC4" w:rsidRPr="009547FA" w:rsidRDefault="004A5BC4" w:rsidP="004A5BC4">
                            <w:pPr>
                              <w:pStyle w:val="Odwoloani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Wykres rozrzutu zmiennych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8445B" id="_x0000_s1027" type="#_x0000_t202" style="position:absolute;left:0;text-align:left;margin-left:0;margin-top:299.9pt;width:583.5pt;height: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" stroked="f">
                <v:textbox style="mso-fit-shape-to-text:t" inset="0,0,0,0">
                  <w:txbxContent>
                    <w:p w14:paraId="015B164A" w14:textId="666C8A9C" w:rsidR="004A5BC4" w:rsidRPr="009547FA" w:rsidRDefault="004A5BC4" w:rsidP="004A5BC4">
                      <w:pPr>
                        <w:pStyle w:val="Odwoloani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Wykres rozrzutu zmiennych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5BC4">
        <w:drawing>
          <wp:anchor distT="0" distB="0" distL="114300" distR="114300" simplePos="0" relativeHeight="251662336" behindDoc="0" locked="0" layoutInCell="1" allowOverlap="1" wp14:anchorId="651F8BE9" wp14:editId="2C1C3797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3962400" cy="3534410"/>
            <wp:effectExtent l="0" t="0" r="0" b="8890"/>
            <wp:wrapTopAndBottom/>
            <wp:docPr id="495645044" name="Obraz 1" descr="Obraz zawierający linia, diagram, kwadra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45044" name="Obraz 1" descr="Obraz zawierający linia, diagram, kwadrat, Wielobarwność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tillium" w:eastAsia="Calibri" w:hAnsi="Titillium"/>
        </w:rPr>
        <w:t xml:space="preserve"> </w:t>
      </w:r>
      <w:r>
        <w:rPr>
          <w:rFonts w:ascii="Titillium" w:eastAsia="Calibri" w:hAnsi="Titillium"/>
        </w:rPr>
        <w:tab/>
      </w:r>
    </w:p>
    <w:p w14:paraId="4021D976" w14:textId="77777777" w:rsidR="004C78A3" w:rsidRDefault="004C78A3" w:rsidP="004C78A3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4B7FCDE" w14:textId="2AA8271A" w:rsidR="004C78A3" w:rsidRDefault="004C78A3" w:rsidP="004C78A3">
      <w:r>
        <w:t>Na wykresie możemy zauważyć</w:t>
      </w:r>
      <w:r w:rsidR="0036561A">
        <w:t xml:space="preserve"> </w:t>
      </w:r>
      <w:r>
        <w:t>ciekaw</w:t>
      </w:r>
      <w:r w:rsidR="0036561A">
        <w:t>e</w:t>
      </w:r>
      <w:r>
        <w:t xml:space="preserve"> zależności:</w:t>
      </w:r>
    </w:p>
    <w:p w14:paraId="4625E431" w14:textId="1B79D36C" w:rsidR="004C78A3" w:rsidRDefault="004C78A3" w:rsidP="004C78A3">
      <w:pPr>
        <w:pStyle w:val="Akapitzlist"/>
        <w:numPr>
          <w:ilvl w:val="0"/>
          <w:numId w:val="35"/>
        </w:numPr>
      </w:pPr>
      <w:r>
        <w:t>Y i X</w:t>
      </w:r>
      <w:r>
        <w:rPr>
          <w:vertAlign w:val="subscript"/>
        </w:rPr>
        <w:t>3</w:t>
      </w:r>
      <w:r>
        <w:t xml:space="preserve"> wykazują dość mocną dodatnią korelację, punkty skupiają się wzdłuż szybko rosnącej linii prostej</w:t>
      </w:r>
    </w:p>
    <w:p w14:paraId="32AD8E1B" w14:textId="13174138" w:rsidR="004C78A3" w:rsidRDefault="004C78A3" w:rsidP="004C78A3">
      <w:pPr>
        <w:pStyle w:val="Akapitzlist"/>
        <w:numPr>
          <w:ilvl w:val="0"/>
          <w:numId w:val="35"/>
        </w:numPr>
      </w:pPr>
      <w:r>
        <w:t>Na wykresie Y i X</w:t>
      </w:r>
      <w:r>
        <w:rPr>
          <w:vertAlign w:val="subscript"/>
        </w:rPr>
        <w:t xml:space="preserve">5 </w:t>
      </w:r>
      <w:r>
        <w:t xml:space="preserve">, można zaobserwować wykrywalną dodatnią korelację, jednak jest ona zaburzona przez dużą ilość obserwacji odstających, które osłabiają zależność między zmiennymi </w:t>
      </w:r>
    </w:p>
    <w:p w14:paraId="198B8383" w14:textId="327CF1CB" w:rsidR="000B6F3C" w:rsidRDefault="000B6F3C" w:rsidP="004C78A3">
      <w:pPr>
        <w:pStyle w:val="Akapitzlist"/>
        <w:numPr>
          <w:ilvl w:val="0"/>
          <w:numId w:val="35"/>
        </w:numPr>
      </w:pPr>
      <w:r>
        <w:t>Y i X</w:t>
      </w:r>
      <w:r>
        <w:rPr>
          <w:vertAlign w:val="subscript"/>
        </w:rPr>
        <w:t>6</w:t>
      </w:r>
      <w:r>
        <w:t xml:space="preserve"> odznaczają się </w:t>
      </w:r>
      <w:r w:rsidR="00F2750E">
        <w:t>ujemną korelacją, jednak znowu dość spora ilość obserwacji odstających może zaburzyć tę zależność i osłabić korelację</w:t>
      </w:r>
    </w:p>
    <w:p w14:paraId="3B32458D" w14:textId="06C38350" w:rsidR="002C02AA" w:rsidRDefault="00287E9A" w:rsidP="0026768E">
      <w:pPr>
        <w:pStyle w:val="Akapitzlist"/>
        <w:numPr>
          <w:ilvl w:val="0"/>
          <w:numId w:val="35"/>
        </w:numPr>
      </w:pPr>
      <w:r>
        <w:t>Pozostałe potencjalne zmienne objaśniające nie wykazują żadnych zależności względem zmiennej objaśnianej Y</w:t>
      </w:r>
    </w:p>
    <w:p w14:paraId="7F3EE426" w14:textId="1C6A31C8" w:rsidR="0026768E" w:rsidRDefault="005C0B78" w:rsidP="0026768E">
      <w:pPr>
        <w:pStyle w:val="Akapitzlist"/>
        <w:numPr>
          <w:ilvl w:val="0"/>
          <w:numId w:val="35"/>
        </w:numPr>
      </w:pPr>
      <w:r>
        <w:t>Pomiędzy X</w:t>
      </w:r>
      <w:r>
        <w:rPr>
          <w:vertAlign w:val="subscript"/>
        </w:rPr>
        <w:t>3</w:t>
      </w:r>
      <w:r>
        <w:t xml:space="preserve"> i X</w:t>
      </w:r>
      <w:r>
        <w:rPr>
          <w:vertAlign w:val="subscript"/>
        </w:rPr>
        <w:t>6</w:t>
      </w:r>
      <w:r>
        <w:t xml:space="preserve"> możemy zobaczyć </w:t>
      </w:r>
      <w:r w:rsidR="007A27B5">
        <w:t xml:space="preserve">widoczną </w:t>
      </w:r>
      <w:r>
        <w:t xml:space="preserve">silną ujemną korelację, więc trzeba uważać na współliniowość tych zmiennych </w:t>
      </w:r>
    </w:p>
    <w:p w14:paraId="01C73761" w14:textId="1762E2FC" w:rsidR="007A27B5" w:rsidRDefault="00325C23" w:rsidP="0026768E">
      <w:pPr>
        <w:pStyle w:val="Akapitzlist"/>
        <w:numPr>
          <w:ilvl w:val="0"/>
          <w:numId w:val="35"/>
        </w:numPr>
      </w:pPr>
      <w:r>
        <w:t>X</w:t>
      </w:r>
      <w:r>
        <w:rPr>
          <w:vertAlign w:val="subscript"/>
        </w:rPr>
        <w:t>5</w:t>
      </w:r>
      <w:r>
        <w:t xml:space="preserve"> i X</w:t>
      </w:r>
      <w:r>
        <w:rPr>
          <w:vertAlign w:val="subscript"/>
        </w:rPr>
        <w:t xml:space="preserve">6 </w:t>
      </w:r>
      <w:r>
        <w:t>pomimo wielu obserwacji odstających mogą być skorelowane, więc trzeba zwrócić uwagę na współliniowość tych zmiennych</w:t>
      </w:r>
    </w:p>
    <w:p w14:paraId="701A4921" w14:textId="23C8CA76" w:rsidR="005C2728" w:rsidRDefault="005C2728" w:rsidP="0026768E">
      <w:pPr>
        <w:pStyle w:val="Akapitzlist"/>
        <w:numPr>
          <w:ilvl w:val="0"/>
          <w:numId w:val="35"/>
        </w:numPr>
      </w:pPr>
      <w:r>
        <w:t>Wykresy Y, X</w:t>
      </w:r>
      <w:r>
        <w:rPr>
          <w:vertAlign w:val="subscript"/>
        </w:rPr>
        <w:t>3</w:t>
      </w:r>
      <w:r>
        <w:t>,X</w:t>
      </w:r>
      <w:r>
        <w:rPr>
          <w:vertAlign w:val="subscript"/>
        </w:rPr>
        <w:t>5</w:t>
      </w:r>
      <w:r>
        <w:t>,X</w:t>
      </w:r>
      <w:r>
        <w:rPr>
          <w:vertAlign w:val="subscript"/>
        </w:rPr>
        <w:t>6</w:t>
      </w:r>
      <w:r>
        <w:t xml:space="preserve"> </w:t>
      </w:r>
      <w:r w:rsidR="00AE681A">
        <w:t>cechują się podobnym rozkładem(silna prawostronna asymetria), co może sugerować o zależnoś</w:t>
      </w:r>
      <w:r w:rsidR="00702AD2">
        <w:t>ciach</w:t>
      </w:r>
      <w:r w:rsidR="00AE681A">
        <w:t xml:space="preserve"> między nimi </w:t>
      </w:r>
    </w:p>
    <w:p w14:paraId="11695223" w14:textId="2FF38952" w:rsidR="002C02AA" w:rsidRDefault="002C02AA" w:rsidP="00850D4D"/>
    <w:p w14:paraId="0A95F1E1" w14:textId="356CF811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307567EA" w14:textId="395C8345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5F56C45" w14:textId="1184C666" w:rsidR="00A700F2" w:rsidRDefault="00A700F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38536C1" w14:textId="77777777" w:rsidR="002E75D2" w:rsidRDefault="002E75D2" w:rsidP="004C714C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14E3DA1" w14:textId="3CBF9BAE" w:rsidR="00B66D40" w:rsidRPr="005B62A5" w:rsidRDefault="00B66D40" w:rsidP="00A76632">
      <w:pPr>
        <w:pStyle w:val="Akapitzlist"/>
        <w:spacing w:line="480" w:lineRule="auto"/>
        <w:ind w:left="714"/>
      </w:pPr>
      <w:bookmarkStart w:id="0" w:name="_Toc130288810"/>
      <w:bookmarkEnd w:id="0"/>
    </w:p>
    <w:sectPr w:rsidR="00B66D40" w:rsidRPr="005B62A5" w:rsidSect="00710371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E5BA" w14:textId="77777777" w:rsidR="00B25D75" w:rsidRDefault="00B25D75" w:rsidP="004C714C">
      <w:pPr>
        <w:spacing w:after="0" w:line="240" w:lineRule="auto"/>
      </w:pPr>
      <w:r>
        <w:separator/>
      </w:r>
    </w:p>
  </w:endnote>
  <w:endnote w:type="continuationSeparator" w:id="0">
    <w:p w14:paraId="546455B5" w14:textId="77777777" w:rsidR="00B25D75" w:rsidRDefault="00B25D75" w:rsidP="004C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318319"/>
      <w:docPartObj>
        <w:docPartGallery w:val="Page Numbers (Bottom of Page)"/>
        <w:docPartUnique/>
      </w:docPartObj>
    </w:sdtPr>
    <w:sdtContent>
      <w:p w14:paraId="176C47B4" w14:textId="5E7146DE" w:rsidR="005655F8" w:rsidRDefault="005655F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46288" w14:textId="77777777" w:rsidR="0012586D" w:rsidRDefault="001258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113" w14:textId="4A01161F" w:rsidR="00DA46C8" w:rsidRPr="009037B5" w:rsidRDefault="00DA46C8">
    <w:pPr>
      <w:pStyle w:val="Stopka"/>
      <w:rPr>
        <w:b/>
        <w:bCs/>
      </w:rPr>
    </w:pPr>
    <w:r w:rsidRPr="009037B5">
      <w:rPr>
        <w:b/>
        <w:bCs/>
      </w:rPr>
      <w:tab/>
      <w:t xml:space="preserve">Kraków, </w:t>
    </w:r>
    <w:r w:rsidR="009037B5" w:rsidRPr="009037B5">
      <w:rPr>
        <w:b/>
        <w:bCs/>
      </w:rPr>
      <w:t>30.05.</w:t>
    </w:r>
    <w:r w:rsidRPr="009037B5">
      <w:rPr>
        <w:b/>
        <w:bCs/>
      </w:rPr>
      <w:t xml:space="preserve">2023 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6C37" w14:textId="77777777" w:rsidR="00B25D75" w:rsidRDefault="00B25D75" w:rsidP="004C714C">
      <w:pPr>
        <w:spacing w:after="0" w:line="240" w:lineRule="auto"/>
      </w:pPr>
      <w:r>
        <w:separator/>
      </w:r>
    </w:p>
  </w:footnote>
  <w:footnote w:type="continuationSeparator" w:id="0">
    <w:p w14:paraId="7C24B54C" w14:textId="77777777" w:rsidR="00B25D75" w:rsidRDefault="00B25D75" w:rsidP="004C714C">
      <w:pPr>
        <w:spacing w:after="0" w:line="240" w:lineRule="auto"/>
      </w:pPr>
      <w:r>
        <w:continuationSeparator/>
      </w:r>
    </w:p>
  </w:footnote>
  <w:footnote w:id="1">
    <w:p w14:paraId="43148C9C" w14:textId="3FCA2B18" w:rsidR="004139D0" w:rsidRPr="00B803CD" w:rsidRDefault="004139D0" w:rsidP="004139D0">
      <w:pPr>
        <w:pStyle w:val="Bezodstpw"/>
        <w:rPr>
          <w:b/>
          <w:bCs/>
          <w:i/>
          <w:iCs/>
          <w:lang w:val="en-GB"/>
        </w:rPr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  <w:i/>
          <w:iCs/>
          <w:lang w:val="en-GB"/>
        </w:rPr>
        <w:t xml:space="preserve"> </w:t>
      </w:r>
      <w:r w:rsidRPr="00A268CD">
        <w:rPr>
          <w:lang w:val="en-GB"/>
        </w:rPr>
        <w:t xml:space="preserve">Mariusz </w:t>
      </w:r>
      <w:proofErr w:type="spellStart"/>
      <w:r w:rsidRPr="00A268CD">
        <w:rPr>
          <w:lang w:val="en-GB"/>
        </w:rPr>
        <w:t>Nyk</w:t>
      </w:r>
      <w:proofErr w:type="spellEnd"/>
      <w:r w:rsidRPr="00B803CD">
        <w:rPr>
          <w:i/>
          <w:iCs/>
          <w:lang w:val="en-GB"/>
        </w:rPr>
        <w:t xml:space="preserve">, Macroeconomic conditions of pay in Polish economy in 1990-2007, </w:t>
      </w:r>
      <w:proofErr w:type="spellStart"/>
      <w:r w:rsidRPr="00A268CD">
        <w:rPr>
          <w:lang w:val="en-GB"/>
        </w:rPr>
        <w:t>Łódź</w:t>
      </w:r>
      <w:proofErr w:type="spellEnd"/>
      <w:r w:rsidRPr="00A268CD">
        <w:rPr>
          <w:lang w:val="en-GB"/>
        </w:rPr>
        <w:t xml:space="preserve"> 2009</w:t>
      </w:r>
      <w:r w:rsidR="00F705A9" w:rsidRPr="00A268CD">
        <w:rPr>
          <w:lang w:val="en-GB"/>
        </w:rPr>
        <w:t>, s.</w:t>
      </w:r>
      <w:r w:rsidR="003F20C1" w:rsidRPr="00A268CD">
        <w:rPr>
          <w:lang w:val="en-GB"/>
        </w:rPr>
        <w:t xml:space="preserve"> </w:t>
      </w:r>
      <w:r w:rsidR="00F705A9" w:rsidRPr="00A268CD">
        <w:rPr>
          <w:lang w:val="en-GB"/>
        </w:rPr>
        <w:t>29</w:t>
      </w:r>
    </w:p>
  </w:footnote>
  <w:footnote w:id="2">
    <w:p w14:paraId="031E5334" w14:textId="41A2C708" w:rsidR="00B803CD" w:rsidRPr="00B803CD" w:rsidRDefault="00B803CD" w:rsidP="00B803CD">
      <w:pPr>
        <w:pStyle w:val="Bezodstpw"/>
      </w:pPr>
      <w:r w:rsidRPr="00B803CD">
        <w:rPr>
          <w:rStyle w:val="Odwoanieprzypisudolnego"/>
          <w:b/>
          <w:bCs/>
          <w:i/>
          <w:iCs/>
        </w:rPr>
        <w:footnoteRef/>
      </w:r>
      <w:r w:rsidRPr="00B803CD">
        <w:rPr>
          <w:b/>
          <w:bCs/>
        </w:rPr>
        <w:t xml:space="preserve"> </w:t>
      </w:r>
      <w:r w:rsidRPr="00B803CD">
        <w:t xml:space="preserve">Wojciech Stefan Zgliczyński, </w:t>
      </w:r>
      <w:r w:rsidRPr="00B803CD">
        <w:rPr>
          <w:i/>
          <w:iCs/>
        </w:rPr>
        <w:t>Wynagrodzenia w Polsce</w:t>
      </w:r>
      <w:r>
        <w:rPr>
          <w:i/>
          <w:iCs/>
        </w:rPr>
        <w:t xml:space="preserve">, </w:t>
      </w:r>
      <w:r>
        <w:t>Warszawa 2013, s.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2E2A" w14:textId="77777777" w:rsidR="00C814A2" w:rsidRPr="004639FD" w:rsidRDefault="00C814A2" w:rsidP="00C814A2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0"/>
    <w:multiLevelType w:val="hybridMultilevel"/>
    <w:tmpl w:val="736A3A2E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D90ED7"/>
    <w:multiLevelType w:val="hybridMultilevel"/>
    <w:tmpl w:val="80CA3CB0"/>
    <w:lvl w:ilvl="0" w:tplc="A7A845E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74523"/>
    <w:multiLevelType w:val="hybridMultilevel"/>
    <w:tmpl w:val="763A242A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2F4F"/>
    <w:multiLevelType w:val="hybridMultilevel"/>
    <w:tmpl w:val="3B3CB88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63493"/>
    <w:multiLevelType w:val="hybridMultilevel"/>
    <w:tmpl w:val="5B625276"/>
    <w:lvl w:ilvl="0" w:tplc="041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D687F23"/>
    <w:multiLevelType w:val="hybridMultilevel"/>
    <w:tmpl w:val="EDBCFDB6"/>
    <w:lvl w:ilvl="0" w:tplc="81C28B46">
      <w:start w:val="1"/>
      <w:numFmt w:val="upperLetter"/>
      <w:pStyle w:val="Nagwek2"/>
      <w:lvlText w:val="Podpunkt 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EBC65DF"/>
    <w:multiLevelType w:val="hybridMultilevel"/>
    <w:tmpl w:val="E53E163C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43308"/>
    <w:multiLevelType w:val="hybridMultilevel"/>
    <w:tmpl w:val="34B20DB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167A7777"/>
    <w:multiLevelType w:val="hybridMultilevel"/>
    <w:tmpl w:val="FAF29C42"/>
    <w:lvl w:ilvl="0" w:tplc="94D41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167AF"/>
    <w:multiLevelType w:val="hybridMultilevel"/>
    <w:tmpl w:val="3AEAA80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953BE"/>
    <w:multiLevelType w:val="hybridMultilevel"/>
    <w:tmpl w:val="6FE28F2A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CA1732C"/>
    <w:multiLevelType w:val="hybridMultilevel"/>
    <w:tmpl w:val="672694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C96CB3"/>
    <w:multiLevelType w:val="hybridMultilevel"/>
    <w:tmpl w:val="C5E22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F4788"/>
    <w:multiLevelType w:val="hybridMultilevel"/>
    <w:tmpl w:val="C518DE1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D8F4E2">
      <w:numFmt w:val="bullet"/>
      <w:lvlText w:val="•"/>
      <w:lvlJc w:val="left"/>
      <w:pPr>
        <w:ind w:left="2149" w:hanging="360"/>
      </w:pPr>
      <w:rPr>
        <w:rFonts w:ascii="Arial" w:eastAsia="Calibri" w:hAnsi="Arial" w:cs="Arial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234C77"/>
    <w:multiLevelType w:val="hybridMultilevel"/>
    <w:tmpl w:val="7AE29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042EC"/>
    <w:multiLevelType w:val="hybridMultilevel"/>
    <w:tmpl w:val="2CF408C4"/>
    <w:lvl w:ilvl="0" w:tplc="0415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6" w15:restartNumberingAfterBreak="0">
    <w:nsid w:val="2D5306BB"/>
    <w:multiLevelType w:val="hybridMultilevel"/>
    <w:tmpl w:val="0B725C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51ED5"/>
    <w:multiLevelType w:val="multilevel"/>
    <w:tmpl w:val="06BE29E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8" w15:restartNumberingAfterBreak="0">
    <w:nsid w:val="38D15AD6"/>
    <w:multiLevelType w:val="hybridMultilevel"/>
    <w:tmpl w:val="2C24B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A187E"/>
    <w:multiLevelType w:val="hybridMultilevel"/>
    <w:tmpl w:val="548E503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3CF835D1"/>
    <w:multiLevelType w:val="hybridMultilevel"/>
    <w:tmpl w:val="E9261220"/>
    <w:lvl w:ilvl="0" w:tplc="9D2E743C">
      <w:start w:val="1"/>
      <w:numFmt w:val="upperLetter"/>
      <w:lvlText w:val="(%1)"/>
      <w:lvlJc w:val="left"/>
      <w:pPr>
        <w:ind w:left="720" w:hanging="360"/>
      </w:pPr>
      <w:rPr>
        <w:rFonts w:ascii="Arial" w:eastAsiaTheme="majorEastAsia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F4B3B"/>
    <w:multiLevelType w:val="hybridMultilevel"/>
    <w:tmpl w:val="D5B87BD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4F769E"/>
    <w:multiLevelType w:val="hybridMultilevel"/>
    <w:tmpl w:val="E8104DDE"/>
    <w:lvl w:ilvl="0" w:tplc="9A7AAD4A">
      <w:start w:val="1"/>
      <w:numFmt w:val="bullet"/>
      <w:pStyle w:val="Podpunkt2"/>
      <w:lvlText w:val=""/>
      <w:lvlJc w:val="left"/>
      <w:pPr>
        <w:ind w:left="2204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3" w15:restartNumberingAfterBreak="0">
    <w:nsid w:val="4AB119C8"/>
    <w:multiLevelType w:val="multilevel"/>
    <w:tmpl w:val="85C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F1E2D"/>
    <w:multiLevelType w:val="hybridMultilevel"/>
    <w:tmpl w:val="7F3ECF7E"/>
    <w:lvl w:ilvl="0" w:tplc="2DFC8480">
      <w:start w:val="1"/>
      <w:numFmt w:val="decimal"/>
      <w:lvlText w:val="Zadanie %1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B2CAB"/>
    <w:multiLevelType w:val="hybridMultilevel"/>
    <w:tmpl w:val="A9B4C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A595E"/>
    <w:multiLevelType w:val="hybridMultilevel"/>
    <w:tmpl w:val="5052D42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C9751A2"/>
    <w:multiLevelType w:val="hybridMultilevel"/>
    <w:tmpl w:val="F5E2A8D6"/>
    <w:lvl w:ilvl="0" w:tplc="0415000F">
      <w:start w:val="1"/>
      <w:numFmt w:val="decimal"/>
      <w:lvlText w:val="%1."/>
      <w:lvlJc w:val="left"/>
      <w:pPr>
        <w:ind w:left="3035" w:hanging="360"/>
      </w:pPr>
    </w:lvl>
    <w:lvl w:ilvl="1" w:tplc="04150019">
      <w:start w:val="1"/>
      <w:numFmt w:val="lowerLetter"/>
      <w:lvlText w:val="%2."/>
      <w:lvlJc w:val="left"/>
      <w:pPr>
        <w:ind w:left="3755" w:hanging="360"/>
      </w:pPr>
    </w:lvl>
    <w:lvl w:ilvl="2" w:tplc="0415001B" w:tentative="1">
      <w:start w:val="1"/>
      <w:numFmt w:val="lowerRoman"/>
      <w:lvlText w:val="%3."/>
      <w:lvlJc w:val="right"/>
      <w:pPr>
        <w:ind w:left="4475" w:hanging="180"/>
      </w:pPr>
    </w:lvl>
    <w:lvl w:ilvl="3" w:tplc="0415000F" w:tentative="1">
      <w:start w:val="1"/>
      <w:numFmt w:val="decimal"/>
      <w:lvlText w:val="%4."/>
      <w:lvlJc w:val="left"/>
      <w:pPr>
        <w:ind w:left="5195" w:hanging="360"/>
      </w:pPr>
    </w:lvl>
    <w:lvl w:ilvl="4" w:tplc="04150019" w:tentative="1">
      <w:start w:val="1"/>
      <w:numFmt w:val="lowerLetter"/>
      <w:lvlText w:val="%5."/>
      <w:lvlJc w:val="left"/>
      <w:pPr>
        <w:ind w:left="5915" w:hanging="360"/>
      </w:pPr>
    </w:lvl>
    <w:lvl w:ilvl="5" w:tplc="0415001B" w:tentative="1">
      <w:start w:val="1"/>
      <w:numFmt w:val="lowerRoman"/>
      <w:lvlText w:val="%6."/>
      <w:lvlJc w:val="right"/>
      <w:pPr>
        <w:ind w:left="6635" w:hanging="180"/>
      </w:pPr>
    </w:lvl>
    <w:lvl w:ilvl="6" w:tplc="0415000F" w:tentative="1">
      <w:start w:val="1"/>
      <w:numFmt w:val="decimal"/>
      <w:lvlText w:val="%7."/>
      <w:lvlJc w:val="left"/>
      <w:pPr>
        <w:ind w:left="7355" w:hanging="360"/>
      </w:pPr>
    </w:lvl>
    <w:lvl w:ilvl="7" w:tplc="04150019" w:tentative="1">
      <w:start w:val="1"/>
      <w:numFmt w:val="lowerLetter"/>
      <w:lvlText w:val="%8."/>
      <w:lvlJc w:val="left"/>
      <w:pPr>
        <w:ind w:left="8075" w:hanging="360"/>
      </w:pPr>
    </w:lvl>
    <w:lvl w:ilvl="8" w:tplc="0415001B" w:tentative="1">
      <w:start w:val="1"/>
      <w:numFmt w:val="lowerRoman"/>
      <w:lvlText w:val="%9."/>
      <w:lvlJc w:val="right"/>
      <w:pPr>
        <w:ind w:left="8795" w:hanging="180"/>
      </w:pPr>
    </w:lvl>
  </w:abstractNum>
  <w:abstractNum w:abstractNumId="28" w15:restartNumberingAfterBreak="0">
    <w:nsid w:val="5C980043"/>
    <w:multiLevelType w:val="hybridMultilevel"/>
    <w:tmpl w:val="1F729C0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D8C0E85"/>
    <w:multiLevelType w:val="hybridMultilevel"/>
    <w:tmpl w:val="89AE5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D738B"/>
    <w:multiLevelType w:val="multilevel"/>
    <w:tmpl w:val="DBC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B94A32"/>
    <w:multiLevelType w:val="hybridMultilevel"/>
    <w:tmpl w:val="3014B4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15B0A"/>
    <w:multiLevelType w:val="hybridMultilevel"/>
    <w:tmpl w:val="F87EA47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E52D7A"/>
    <w:multiLevelType w:val="multilevel"/>
    <w:tmpl w:val="462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01D57"/>
    <w:multiLevelType w:val="hybridMultilevel"/>
    <w:tmpl w:val="9BCEC9F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99616378">
    <w:abstractNumId w:val="16"/>
  </w:num>
  <w:num w:numId="2" w16cid:durableId="1681851357">
    <w:abstractNumId w:val="1"/>
  </w:num>
  <w:num w:numId="3" w16cid:durableId="1154104547">
    <w:abstractNumId w:val="5"/>
  </w:num>
  <w:num w:numId="4" w16cid:durableId="398983882">
    <w:abstractNumId w:val="19"/>
  </w:num>
  <w:num w:numId="5" w16cid:durableId="2113427670">
    <w:abstractNumId w:val="24"/>
  </w:num>
  <w:num w:numId="6" w16cid:durableId="1174997513">
    <w:abstractNumId w:val="14"/>
  </w:num>
  <w:num w:numId="7" w16cid:durableId="403259114">
    <w:abstractNumId w:val="22"/>
  </w:num>
  <w:num w:numId="8" w16cid:durableId="1374885462">
    <w:abstractNumId w:val="15"/>
  </w:num>
  <w:num w:numId="9" w16cid:durableId="199822213">
    <w:abstractNumId w:val="12"/>
  </w:num>
  <w:num w:numId="10" w16cid:durableId="1802071464">
    <w:abstractNumId w:val="4"/>
  </w:num>
  <w:num w:numId="11" w16cid:durableId="531577027">
    <w:abstractNumId w:val="28"/>
  </w:num>
  <w:num w:numId="12" w16cid:durableId="85538243">
    <w:abstractNumId w:val="31"/>
  </w:num>
  <w:num w:numId="13" w16cid:durableId="2100906662">
    <w:abstractNumId w:val="7"/>
  </w:num>
  <w:num w:numId="14" w16cid:durableId="1560019158">
    <w:abstractNumId w:val="25"/>
  </w:num>
  <w:num w:numId="15" w16cid:durableId="223301001">
    <w:abstractNumId w:val="18"/>
  </w:num>
  <w:num w:numId="16" w16cid:durableId="306784898">
    <w:abstractNumId w:val="20"/>
  </w:num>
  <w:num w:numId="17" w16cid:durableId="2058552402">
    <w:abstractNumId w:val="9"/>
  </w:num>
  <w:num w:numId="18" w16cid:durableId="133180184">
    <w:abstractNumId w:val="2"/>
  </w:num>
  <w:num w:numId="19" w16cid:durableId="632292236">
    <w:abstractNumId w:val="8"/>
  </w:num>
  <w:num w:numId="20" w16cid:durableId="1484469467">
    <w:abstractNumId w:val="17"/>
  </w:num>
  <w:num w:numId="21" w16cid:durableId="2079160698">
    <w:abstractNumId w:val="6"/>
  </w:num>
  <w:num w:numId="22" w16cid:durableId="1258518274">
    <w:abstractNumId w:val="34"/>
  </w:num>
  <w:num w:numId="23" w16cid:durableId="420374713">
    <w:abstractNumId w:val="26"/>
  </w:num>
  <w:num w:numId="24" w16cid:durableId="1032999369">
    <w:abstractNumId w:val="21"/>
  </w:num>
  <w:num w:numId="25" w16cid:durableId="1238783303">
    <w:abstractNumId w:val="23"/>
  </w:num>
  <w:num w:numId="26" w16cid:durableId="1199009932">
    <w:abstractNumId w:val="33"/>
  </w:num>
  <w:num w:numId="27" w16cid:durableId="36319926">
    <w:abstractNumId w:val="30"/>
  </w:num>
  <w:num w:numId="28" w16cid:durableId="64649449">
    <w:abstractNumId w:val="29"/>
  </w:num>
  <w:num w:numId="29" w16cid:durableId="1059135061">
    <w:abstractNumId w:val="27"/>
  </w:num>
  <w:num w:numId="30" w16cid:durableId="994920226">
    <w:abstractNumId w:val="13"/>
  </w:num>
  <w:num w:numId="31" w16cid:durableId="684598887">
    <w:abstractNumId w:val="0"/>
  </w:num>
  <w:num w:numId="32" w16cid:durableId="146828472">
    <w:abstractNumId w:val="11"/>
  </w:num>
  <w:num w:numId="33" w16cid:durableId="707724565">
    <w:abstractNumId w:val="10"/>
  </w:num>
  <w:num w:numId="34" w16cid:durableId="532153389">
    <w:abstractNumId w:val="32"/>
  </w:num>
  <w:num w:numId="35" w16cid:durableId="564537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C"/>
    <w:rsid w:val="00005390"/>
    <w:rsid w:val="0003590B"/>
    <w:rsid w:val="000442CB"/>
    <w:rsid w:val="000445C0"/>
    <w:rsid w:val="00044F83"/>
    <w:rsid w:val="0004725F"/>
    <w:rsid w:val="000A30A6"/>
    <w:rsid w:val="000A4E4B"/>
    <w:rsid w:val="000B6F3C"/>
    <w:rsid w:val="000D222C"/>
    <w:rsid w:val="000D3CA2"/>
    <w:rsid w:val="000F1B9F"/>
    <w:rsid w:val="00101086"/>
    <w:rsid w:val="0010389B"/>
    <w:rsid w:val="001103B4"/>
    <w:rsid w:val="00113815"/>
    <w:rsid w:val="00115571"/>
    <w:rsid w:val="00116D18"/>
    <w:rsid w:val="00122192"/>
    <w:rsid w:val="0012586D"/>
    <w:rsid w:val="001378C0"/>
    <w:rsid w:val="00142E9D"/>
    <w:rsid w:val="00157B73"/>
    <w:rsid w:val="001809FE"/>
    <w:rsid w:val="00183A0F"/>
    <w:rsid w:val="00186CC2"/>
    <w:rsid w:val="00195230"/>
    <w:rsid w:val="001B5CDD"/>
    <w:rsid w:val="001C727B"/>
    <w:rsid w:val="001C7F95"/>
    <w:rsid w:val="001D1CC8"/>
    <w:rsid w:val="001D5517"/>
    <w:rsid w:val="001E3610"/>
    <w:rsid w:val="001E6B44"/>
    <w:rsid w:val="001F0B94"/>
    <w:rsid w:val="001F6593"/>
    <w:rsid w:val="00204855"/>
    <w:rsid w:val="00215806"/>
    <w:rsid w:val="00232936"/>
    <w:rsid w:val="002340A7"/>
    <w:rsid w:val="00240A22"/>
    <w:rsid w:val="002440C7"/>
    <w:rsid w:val="002444B2"/>
    <w:rsid w:val="00244D0D"/>
    <w:rsid w:val="00244E7F"/>
    <w:rsid w:val="00245ACF"/>
    <w:rsid w:val="002666D9"/>
    <w:rsid w:val="0026768E"/>
    <w:rsid w:val="00276B06"/>
    <w:rsid w:val="00287E9A"/>
    <w:rsid w:val="0029194E"/>
    <w:rsid w:val="00295D00"/>
    <w:rsid w:val="002967D1"/>
    <w:rsid w:val="002B509D"/>
    <w:rsid w:val="002B7A9B"/>
    <w:rsid w:val="002C02AA"/>
    <w:rsid w:val="002C47CE"/>
    <w:rsid w:val="002C6139"/>
    <w:rsid w:val="002C7656"/>
    <w:rsid w:val="002D7F5D"/>
    <w:rsid w:val="002E18D6"/>
    <w:rsid w:val="002E38FB"/>
    <w:rsid w:val="002E75D2"/>
    <w:rsid w:val="002F022F"/>
    <w:rsid w:val="002F0B0F"/>
    <w:rsid w:val="002F4F8D"/>
    <w:rsid w:val="002F61E7"/>
    <w:rsid w:val="002F6AE5"/>
    <w:rsid w:val="002F6B6D"/>
    <w:rsid w:val="00303C86"/>
    <w:rsid w:val="00304170"/>
    <w:rsid w:val="00321005"/>
    <w:rsid w:val="00325C23"/>
    <w:rsid w:val="0033083E"/>
    <w:rsid w:val="00332598"/>
    <w:rsid w:val="00335782"/>
    <w:rsid w:val="00336A24"/>
    <w:rsid w:val="003372A9"/>
    <w:rsid w:val="0036561A"/>
    <w:rsid w:val="0037745F"/>
    <w:rsid w:val="0038408F"/>
    <w:rsid w:val="00385671"/>
    <w:rsid w:val="00387A45"/>
    <w:rsid w:val="003910B6"/>
    <w:rsid w:val="003A22C5"/>
    <w:rsid w:val="003A3285"/>
    <w:rsid w:val="003B2058"/>
    <w:rsid w:val="003B4BB1"/>
    <w:rsid w:val="003C23E1"/>
    <w:rsid w:val="003E04F6"/>
    <w:rsid w:val="003E05A5"/>
    <w:rsid w:val="003E1A07"/>
    <w:rsid w:val="003E3176"/>
    <w:rsid w:val="003F20C1"/>
    <w:rsid w:val="003F411A"/>
    <w:rsid w:val="003F4C54"/>
    <w:rsid w:val="003F4E18"/>
    <w:rsid w:val="00404B02"/>
    <w:rsid w:val="00405393"/>
    <w:rsid w:val="004139D0"/>
    <w:rsid w:val="0041409E"/>
    <w:rsid w:val="00426668"/>
    <w:rsid w:val="00431A29"/>
    <w:rsid w:val="004356EE"/>
    <w:rsid w:val="00440D96"/>
    <w:rsid w:val="004449D1"/>
    <w:rsid w:val="00450493"/>
    <w:rsid w:val="004573B5"/>
    <w:rsid w:val="00493208"/>
    <w:rsid w:val="00495D6A"/>
    <w:rsid w:val="004A5BC4"/>
    <w:rsid w:val="004B1928"/>
    <w:rsid w:val="004B3242"/>
    <w:rsid w:val="004B7893"/>
    <w:rsid w:val="004C4C37"/>
    <w:rsid w:val="004C5CE0"/>
    <w:rsid w:val="004C714C"/>
    <w:rsid w:val="004C78A3"/>
    <w:rsid w:val="004E5C4F"/>
    <w:rsid w:val="00503CA4"/>
    <w:rsid w:val="0051263B"/>
    <w:rsid w:val="0053024C"/>
    <w:rsid w:val="00535AFA"/>
    <w:rsid w:val="00535CDD"/>
    <w:rsid w:val="00552CE0"/>
    <w:rsid w:val="005600DE"/>
    <w:rsid w:val="005655F8"/>
    <w:rsid w:val="00581ECA"/>
    <w:rsid w:val="005866BD"/>
    <w:rsid w:val="00590DCE"/>
    <w:rsid w:val="0059270F"/>
    <w:rsid w:val="00595ABF"/>
    <w:rsid w:val="005969DF"/>
    <w:rsid w:val="005B62A5"/>
    <w:rsid w:val="005B6F65"/>
    <w:rsid w:val="005C0B78"/>
    <w:rsid w:val="005C2728"/>
    <w:rsid w:val="005C5850"/>
    <w:rsid w:val="005F31F9"/>
    <w:rsid w:val="006025E1"/>
    <w:rsid w:val="006045FE"/>
    <w:rsid w:val="00617AF6"/>
    <w:rsid w:val="00620807"/>
    <w:rsid w:val="00626492"/>
    <w:rsid w:val="006353C3"/>
    <w:rsid w:val="00635F09"/>
    <w:rsid w:val="00651A8A"/>
    <w:rsid w:val="00652304"/>
    <w:rsid w:val="00661003"/>
    <w:rsid w:val="00664617"/>
    <w:rsid w:val="00682259"/>
    <w:rsid w:val="00683E43"/>
    <w:rsid w:val="006977DA"/>
    <w:rsid w:val="006A2EA8"/>
    <w:rsid w:val="006D547A"/>
    <w:rsid w:val="006E1F6F"/>
    <w:rsid w:val="006E2CA5"/>
    <w:rsid w:val="006E459A"/>
    <w:rsid w:val="006E7A64"/>
    <w:rsid w:val="006F0419"/>
    <w:rsid w:val="006F1892"/>
    <w:rsid w:val="006F4CB3"/>
    <w:rsid w:val="00702AD2"/>
    <w:rsid w:val="00710371"/>
    <w:rsid w:val="00716B6C"/>
    <w:rsid w:val="0071778E"/>
    <w:rsid w:val="00720999"/>
    <w:rsid w:val="007344B3"/>
    <w:rsid w:val="00745EAD"/>
    <w:rsid w:val="0074774F"/>
    <w:rsid w:val="00750FAF"/>
    <w:rsid w:val="00752FEB"/>
    <w:rsid w:val="00770E59"/>
    <w:rsid w:val="0077658F"/>
    <w:rsid w:val="00776E79"/>
    <w:rsid w:val="0078105E"/>
    <w:rsid w:val="00781751"/>
    <w:rsid w:val="00787986"/>
    <w:rsid w:val="00792A39"/>
    <w:rsid w:val="007A05FF"/>
    <w:rsid w:val="007A27B5"/>
    <w:rsid w:val="007A6DBE"/>
    <w:rsid w:val="007C2CC9"/>
    <w:rsid w:val="007D0E0F"/>
    <w:rsid w:val="007F14FA"/>
    <w:rsid w:val="0080068D"/>
    <w:rsid w:val="008157BD"/>
    <w:rsid w:val="0082402E"/>
    <w:rsid w:val="00841277"/>
    <w:rsid w:val="008427C0"/>
    <w:rsid w:val="00850D4D"/>
    <w:rsid w:val="0085674D"/>
    <w:rsid w:val="00864D3C"/>
    <w:rsid w:val="00873AB9"/>
    <w:rsid w:val="008C3885"/>
    <w:rsid w:val="008D0F4A"/>
    <w:rsid w:val="008E3E65"/>
    <w:rsid w:val="008E761B"/>
    <w:rsid w:val="008F2BE4"/>
    <w:rsid w:val="009037B5"/>
    <w:rsid w:val="00924495"/>
    <w:rsid w:val="0094085D"/>
    <w:rsid w:val="00942C62"/>
    <w:rsid w:val="009434C2"/>
    <w:rsid w:val="00943BEA"/>
    <w:rsid w:val="009454BD"/>
    <w:rsid w:val="009479C0"/>
    <w:rsid w:val="00961FFA"/>
    <w:rsid w:val="00987321"/>
    <w:rsid w:val="009874D9"/>
    <w:rsid w:val="00991FE5"/>
    <w:rsid w:val="00995D3F"/>
    <w:rsid w:val="009A3FCE"/>
    <w:rsid w:val="009C1BA3"/>
    <w:rsid w:val="009C701F"/>
    <w:rsid w:val="009D17E6"/>
    <w:rsid w:val="009F027A"/>
    <w:rsid w:val="009F65C5"/>
    <w:rsid w:val="00A04C57"/>
    <w:rsid w:val="00A1085D"/>
    <w:rsid w:val="00A210D3"/>
    <w:rsid w:val="00A268CD"/>
    <w:rsid w:val="00A30763"/>
    <w:rsid w:val="00A331DA"/>
    <w:rsid w:val="00A33E2E"/>
    <w:rsid w:val="00A36FEC"/>
    <w:rsid w:val="00A428BD"/>
    <w:rsid w:val="00A53595"/>
    <w:rsid w:val="00A55949"/>
    <w:rsid w:val="00A56452"/>
    <w:rsid w:val="00A56796"/>
    <w:rsid w:val="00A700F2"/>
    <w:rsid w:val="00A70641"/>
    <w:rsid w:val="00A7213B"/>
    <w:rsid w:val="00A74CDA"/>
    <w:rsid w:val="00A76632"/>
    <w:rsid w:val="00A91931"/>
    <w:rsid w:val="00A95334"/>
    <w:rsid w:val="00A96976"/>
    <w:rsid w:val="00A96E28"/>
    <w:rsid w:val="00AA1859"/>
    <w:rsid w:val="00AA7B89"/>
    <w:rsid w:val="00AB28BC"/>
    <w:rsid w:val="00AC6AD9"/>
    <w:rsid w:val="00AE681A"/>
    <w:rsid w:val="00AF0816"/>
    <w:rsid w:val="00AF3220"/>
    <w:rsid w:val="00AF690C"/>
    <w:rsid w:val="00AF76CD"/>
    <w:rsid w:val="00B00431"/>
    <w:rsid w:val="00B00DE3"/>
    <w:rsid w:val="00B01C83"/>
    <w:rsid w:val="00B10779"/>
    <w:rsid w:val="00B1428F"/>
    <w:rsid w:val="00B20C23"/>
    <w:rsid w:val="00B238E2"/>
    <w:rsid w:val="00B24053"/>
    <w:rsid w:val="00B25D75"/>
    <w:rsid w:val="00B27721"/>
    <w:rsid w:val="00B31260"/>
    <w:rsid w:val="00B31738"/>
    <w:rsid w:val="00B3575A"/>
    <w:rsid w:val="00B40DAD"/>
    <w:rsid w:val="00B524A8"/>
    <w:rsid w:val="00B5683B"/>
    <w:rsid w:val="00B646E1"/>
    <w:rsid w:val="00B66D40"/>
    <w:rsid w:val="00B803CD"/>
    <w:rsid w:val="00B8510C"/>
    <w:rsid w:val="00B85787"/>
    <w:rsid w:val="00BA67C2"/>
    <w:rsid w:val="00BB6177"/>
    <w:rsid w:val="00BD6ED2"/>
    <w:rsid w:val="00BD6EF4"/>
    <w:rsid w:val="00BE09F0"/>
    <w:rsid w:val="00BE0DB6"/>
    <w:rsid w:val="00BF2518"/>
    <w:rsid w:val="00BF5DAD"/>
    <w:rsid w:val="00C02195"/>
    <w:rsid w:val="00C1348D"/>
    <w:rsid w:val="00C14A95"/>
    <w:rsid w:val="00C51F3B"/>
    <w:rsid w:val="00C5352B"/>
    <w:rsid w:val="00C67E02"/>
    <w:rsid w:val="00C67FE4"/>
    <w:rsid w:val="00C740F8"/>
    <w:rsid w:val="00C772DD"/>
    <w:rsid w:val="00C814A2"/>
    <w:rsid w:val="00C91212"/>
    <w:rsid w:val="00CA1332"/>
    <w:rsid w:val="00CA75AB"/>
    <w:rsid w:val="00CB0174"/>
    <w:rsid w:val="00CB61EF"/>
    <w:rsid w:val="00CC5537"/>
    <w:rsid w:val="00CD2B2B"/>
    <w:rsid w:val="00CD5E54"/>
    <w:rsid w:val="00CD6098"/>
    <w:rsid w:val="00CE59BC"/>
    <w:rsid w:val="00CE606C"/>
    <w:rsid w:val="00CE6091"/>
    <w:rsid w:val="00CE6361"/>
    <w:rsid w:val="00CE77D3"/>
    <w:rsid w:val="00CF1C86"/>
    <w:rsid w:val="00D11B38"/>
    <w:rsid w:val="00D2622D"/>
    <w:rsid w:val="00D268F7"/>
    <w:rsid w:val="00D3275F"/>
    <w:rsid w:val="00D44D3C"/>
    <w:rsid w:val="00D504BF"/>
    <w:rsid w:val="00D50D38"/>
    <w:rsid w:val="00D57CF8"/>
    <w:rsid w:val="00D75576"/>
    <w:rsid w:val="00D816B0"/>
    <w:rsid w:val="00D81A3E"/>
    <w:rsid w:val="00D924B5"/>
    <w:rsid w:val="00D93BE5"/>
    <w:rsid w:val="00D9638D"/>
    <w:rsid w:val="00DA002F"/>
    <w:rsid w:val="00DA46C8"/>
    <w:rsid w:val="00DC17CA"/>
    <w:rsid w:val="00DE5624"/>
    <w:rsid w:val="00DE71D2"/>
    <w:rsid w:val="00E003A4"/>
    <w:rsid w:val="00E0432C"/>
    <w:rsid w:val="00E0664E"/>
    <w:rsid w:val="00E20B10"/>
    <w:rsid w:val="00E22A4D"/>
    <w:rsid w:val="00E244E6"/>
    <w:rsid w:val="00E421F2"/>
    <w:rsid w:val="00E43D23"/>
    <w:rsid w:val="00E57DB7"/>
    <w:rsid w:val="00E739F6"/>
    <w:rsid w:val="00E84C26"/>
    <w:rsid w:val="00E853A2"/>
    <w:rsid w:val="00E92243"/>
    <w:rsid w:val="00E94CBF"/>
    <w:rsid w:val="00EA0C77"/>
    <w:rsid w:val="00ED2365"/>
    <w:rsid w:val="00EE085D"/>
    <w:rsid w:val="00EE24B0"/>
    <w:rsid w:val="00EF0550"/>
    <w:rsid w:val="00EF0A77"/>
    <w:rsid w:val="00F013B3"/>
    <w:rsid w:val="00F1448A"/>
    <w:rsid w:val="00F20605"/>
    <w:rsid w:val="00F24A99"/>
    <w:rsid w:val="00F2750E"/>
    <w:rsid w:val="00F346D1"/>
    <w:rsid w:val="00F4277E"/>
    <w:rsid w:val="00F623A8"/>
    <w:rsid w:val="00F67889"/>
    <w:rsid w:val="00F705A9"/>
    <w:rsid w:val="00F75CE4"/>
    <w:rsid w:val="00F80106"/>
    <w:rsid w:val="00F83082"/>
    <w:rsid w:val="00F83FE7"/>
    <w:rsid w:val="00F845FA"/>
    <w:rsid w:val="00FA06EE"/>
    <w:rsid w:val="00FA0CF6"/>
    <w:rsid w:val="00FA191A"/>
    <w:rsid w:val="00FA57A5"/>
    <w:rsid w:val="00FB1316"/>
    <w:rsid w:val="00FC77D1"/>
    <w:rsid w:val="00FE7A30"/>
    <w:rsid w:val="00FF0525"/>
    <w:rsid w:val="00FF160A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FE4F4"/>
  <w15:docId w15:val="{CDAF6180-1843-4AEF-8088-5AE983D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color w:val="000000" w:themeColor="text1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2E9D"/>
    <w:pPr>
      <w:spacing w:after="200" w:line="252" w:lineRule="auto"/>
      <w:ind w:firstLine="709"/>
    </w:pPr>
  </w:style>
  <w:style w:type="paragraph" w:styleId="Nagwek1">
    <w:name w:val="heading 1"/>
    <w:next w:val="Normalny"/>
    <w:link w:val="Nagwek1Znak"/>
    <w:uiPriority w:val="9"/>
    <w:qFormat/>
    <w:rsid w:val="00142E9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6ED2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gwek3">
    <w:name w:val="heading 3"/>
    <w:aliases w:val="Wynik"/>
    <w:basedOn w:val="Normalny"/>
    <w:next w:val="Normalny"/>
    <w:link w:val="Nagwek3Znak"/>
    <w:uiPriority w:val="9"/>
    <w:unhideWhenUsed/>
    <w:qFormat/>
    <w:rsid w:val="00D9638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4C714C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C714C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4C714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714C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4C71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714C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142E9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6ED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Nagwek3Znak">
    <w:name w:val="Nagłówek 3 Znak"/>
    <w:aliases w:val="Wynik Znak"/>
    <w:basedOn w:val="Domylnaczcionkaakapitu"/>
    <w:link w:val="Nagwek3"/>
    <w:uiPriority w:val="9"/>
    <w:rsid w:val="00D9638D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Bezodstpw">
    <w:name w:val="No Spacing"/>
    <w:aliases w:val="Popdisy"/>
    <w:next w:val="Normalny"/>
    <w:uiPriority w:val="1"/>
    <w:qFormat/>
    <w:rsid w:val="00B803CD"/>
    <w:pPr>
      <w:spacing w:after="0" w:line="240" w:lineRule="auto"/>
      <w:jc w:val="both"/>
    </w:pPr>
    <w:rPr>
      <w:rFonts w:ascii="Times New Roman" w:eastAsia="Times New Roman" w:hAnsi="Times New Roman"/>
    </w:rPr>
  </w:style>
  <w:style w:type="paragraph" w:styleId="Akapitzlist">
    <w:name w:val="List Paragraph"/>
    <w:basedOn w:val="Normalny"/>
    <w:link w:val="AkapitzlistZnak"/>
    <w:uiPriority w:val="34"/>
    <w:qFormat/>
    <w:rsid w:val="002340A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rsid w:val="000445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rsid w:val="003A22C5"/>
    <w:rPr>
      <w:i/>
      <w:iCs/>
      <w:color w:val="4472C4" w:themeColor="accent1"/>
    </w:rPr>
  </w:style>
  <w:style w:type="paragraph" w:customStyle="1" w:styleId="Podpunkt2">
    <w:name w:val="Podpunkt2"/>
    <w:basedOn w:val="Akapitzlist"/>
    <w:link w:val="Podpunkt2Znak"/>
    <w:qFormat/>
    <w:rsid w:val="008E3E65"/>
    <w:pPr>
      <w:numPr>
        <w:numId w:val="7"/>
      </w:numPr>
      <w:spacing w:after="240"/>
      <w:ind w:left="2200" w:hanging="357"/>
    </w:pPr>
    <w:rPr>
      <w:b/>
      <w:color w:val="4472C4" w:themeColor="accent1"/>
      <w:sz w:val="26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0A30A6"/>
    <w:rPr>
      <w:rFonts w:ascii="Calibri Light" w:eastAsia="Times New Roman" w:hAnsi="Calibri Light" w:cs="Times New Roman"/>
      <w:sz w:val="24"/>
    </w:rPr>
  </w:style>
  <w:style w:type="character" w:customStyle="1" w:styleId="Podpunkt2Znak">
    <w:name w:val="Podpunkt2 Znak"/>
    <w:basedOn w:val="AkapitzlistZnak"/>
    <w:link w:val="Podpunkt2"/>
    <w:rsid w:val="008E3E65"/>
    <w:rPr>
      <w:rFonts w:ascii="Arial" w:eastAsia="Times New Roman" w:hAnsi="Arial" w:cs="Times New Roman"/>
      <w:b/>
      <w:color w:val="4472C4" w:themeColor="accent1"/>
      <w:sz w:val="26"/>
    </w:rPr>
  </w:style>
  <w:style w:type="paragraph" w:styleId="Spisilustracji">
    <w:name w:val="table of figures"/>
    <w:basedOn w:val="Normalny"/>
    <w:next w:val="Normalny"/>
    <w:uiPriority w:val="99"/>
    <w:unhideWhenUsed/>
    <w:rsid w:val="00122192"/>
    <w:pPr>
      <w:spacing w:after="0"/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22192"/>
    <w:rPr>
      <w:color w:val="0563C1" w:themeColor="hyperlink"/>
      <w:u w:val="single"/>
    </w:rPr>
  </w:style>
  <w:style w:type="paragraph" w:styleId="Cytatintensywny">
    <w:name w:val="Intense Quote"/>
    <w:aliases w:val="Spis"/>
    <w:basedOn w:val="Normalny"/>
    <w:next w:val="Normalny"/>
    <w:link w:val="CytatintensywnyZnak"/>
    <w:uiPriority w:val="30"/>
    <w:qFormat/>
    <w:rsid w:val="00620807"/>
    <w:pPr>
      <w:pBdr>
        <w:bottom w:val="dashed" w:sz="4" w:space="10" w:color="4472C4" w:themeColor="accent1"/>
      </w:pBdr>
      <w:spacing w:before="360" w:after="360"/>
      <w:ind w:right="864"/>
    </w:pPr>
    <w:rPr>
      <w:b/>
      <w:i/>
      <w:iCs/>
      <w:color w:val="2F5496" w:themeColor="accent1" w:themeShade="BF"/>
      <w:sz w:val="30"/>
    </w:rPr>
  </w:style>
  <w:style w:type="character" w:customStyle="1" w:styleId="CytatintensywnyZnak">
    <w:name w:val="Cytat intensywny Znak"/>
    <w:aliases w:val="Spis Znak"/>
    <w:basedOn w:val="Domylnaczcionkaakapitu"/>
    <w:link w:val="Cytatintensywny"/>
    <w:uiPriority w:val="30"/>
    <w:rsid w:val="00620807"/>
    <w:rPr>
      <w:rFonts w:ascii="Arial" w:eastAsia="Times New Roman" w:hAnsi="Arial" w:cs="Times New Roman"/>
      <w:b/>
      <w:i/>
      <w:iCs/>
      <w:color w:val="2F5496" w:themeColor="accent1" w:themeShade="BF"/>
      <w:sz w:val="3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2192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10371"/>
    <w:pPr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1037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710371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10371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Odwoloania">
    <w:name w:val="Odwoloania"/>
    <w:basedOn w:val="Normalny"/>
    <w:next w:val="Normalny"/>
    <w:link w:val="OdwoloaniaZnak"/>
    <w:qFormat/>
    <w:rsid w:val="004B3242"/>
    <w:rPr>
      <w:i/>
      <w:color w:val="595959" w:themeColor="text1" w:themeTint="A6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204855"/>
    <w:rPr>
      <w:color w:val="954F72" w:themeColor="followedHyperlink"/>
      <w:u w:val="single"/>
    </w:rPr>
  </w:style>
  <w:style w:type="character" w:customStyle="1" w:styleId="OdwoloaniaZnak">
    <w:name w:val="Odwoloania Znak"/>
    <w:basedOn w:val="Domylnaczcionkaakapitu"/>
    <w:link w:val="Odwoloania"/>
    <w:rsid w:val="004B3242"/>
    <w:rPr>
      <w:rFonts w:ascii="Arial" w:eastAsia="Times New Roman" w:hAnsi="Arial" w:cs="Times New Roman"/>
      <w:i/>
      <w:color w:val="595959" w:themeColor="text1" w:themeTint="A6"/>
      <w:sz w:val="20"/>
    </w:rPr>
  </w:style>
  <w:style w:type="character" w:customStyle="1" w:styleId="apple-converted-space">
    <w:name w:val="apple-converted-space"/>
    <w:basedOn w:val="Domylnaczcionkaakapitu"/>
    <w:rsid w:val="004573B5"/>
  </w:style>
  <w:style w:type="paragraph" w:styleId="NormalnyWeb">
    <w:name w:val="Normal (Web)"/>
    <w:basedOn w:val="Normalny"/>
    <w:uiPriority w:val="99"/>
    <w:unhideWhenUsed/>
    <w:rsid w:val="00E0432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C7656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pistreci4">
    <w:name w:val="toc 4"/>
    <w:basedOn w:val="Normalny"/>
    <w:next w:val="Normalny"/>
    <w:autoRedefine/>
    <w:uiPriority w:val="39"/>
    <w:unhideWhenUsed/>
    <w:rsid w:val="002C765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2C7656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2C7656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2C7656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2C7656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F160A"/>
    <w:rPr>
      <w:color w:val="808080"/>
    </w:rPr>
  </w:style>
  <w:style w:type="table" w:styleId="Tabela-Siatka">
    <w:name w:val="Table Grid"/>
    <w:basedOn w:val="Standardowy"/>
    <w:uiPriority w:val="39"/>
    <w:rsid w:val="009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945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9454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9454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11</b:Tag>
    <b:SourceType>BookSection</b:SourceType>
    <b:Guid>{89D7120A-BA52-4BEF-AA28-F6DF018235D9}</b:Guid>
    <b:Author>
      <b:Author>
        <b:NameList>
          <b:Person>
            <b:Last>1</b:Last>
          </b:Person>
        </b:NameList>
      </b:Author>
    </b:Author>
    <b:RefOrder>2</b:RefOrder>
  </b:Source>
  <b:Source>
    <b:Tag>2</b:Tag>
    <b:SourceType>InternetSite</b:SourceType>
    <b:Guid>{AA8762C6-70B1-4906-8BC4-2B09CDA173C9}</b:Guid>
    <b:Title>wikipedia</b:Title>
    <b:URL>https://pl.wikipedia.org/wiki/Gatunek_filmowy </b:URL>
    <b:RefOrder>1</b:RefOrder>
  </b:Source>
</b:Sources>
</file>

<file path=customXml/itemProps1.xml><?xml version="1.0" encoding="utf-8"?>
<ds:datastoreItem xmlns:ds="http://schemas.openxmlformats.org/officeDocument/2006/customXml" ds:itemID="{BF75041F-0B25-4E2E-A5B7-CB81647E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1043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Florek</dc:creator>
  <cp:keywords/>
  <dc:description/>
  <cp:lastModifiedBy>Arkadiusz Florek</cp:lastModifiedBy>
  <cp:revision>101</cp:revision>
  <cp:lastPrinted>2023-03-21T10:16:00Z</cp:lastPrinted>
  <dcterms:created xsi:type="dcterms:W3CDTF">2023-05-31T17:59:00Z</dcterms:created>
  <dcterms:modified xsi:type="dcterms:W3CDTF">2023-06-03T22:09:00Z</dcterms:modified>
</cp:coreProperties>
</file>